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A0E96" w14:textId="77777777" w:rsidR="00952FE6" w:rsidRPr="00952FE6" w:rsidRDefault="00952FE6" w:rsidP="00952FE6">
      <w:pPr>
        <w:spacing w:after="0" w:line="240" w:lineRule="auto"/>
        <w:jc w:val="center"/>
        <w:rPr>
          <w:rFonts w:ascii="Times New Roman" w:eastAsia="Times New Roman" w:hAnsi="Times New Roman" w:cs="Times New Roman"/>
          <w:sz w:val="24"/>
          <w:szCs w:val="24"/>
        </w:rPr>
      </w:pPr>
      <w:r w:rsidRPr="00952FE6">
        <w:rPr>
          <w:rFonts w:ascii="Arial" w:eastAsia="Times New Roman" w:hAnsi="Arial" w:cs="Arial"/>
          <w:b/>
          <w:bCs/>
          <w:color w:val="000000"/>
          <w:sz w:val="28"/>
          <w:szCs w:val="28"/>
        </w:rPr>
        <w:t>                                 </w:t>
      </w:r>
    </w:p>
    <w:p w14:paraId="6C0E648F" w14:textId="77777777" w:rsidR="00952FE6" w:rsidRPr="00952FE6" w:rsidRDefault="00952FE6" w:rsidP="00952FE6">
      <w:pPr>
        <w:spacing w:after="240" w:line="240" w:lineRule="auto"/>
        <w:rPr>
          <w:rFonts w:ascii="Times New Roman" w:eastAsia="Times New Roman" w:hAnsi="Times New Roman" w:cs="Times New Roman"/>
          <w:sz w:val="44"/>
          <w:szCs w:val="44"/>
        </w:rPr>
      </w:pPr>
    </w:p>
    <w:p w14:paraId="7F34BA81" w14:textId="3B09C855" w:rsidR="00952FE6" w:rsidRPr="00952FE6" w:rsidRDefault="00952FE6" w:rsidP="00952FE6">
      <w:pPr>
        <w:spacing w:after="0" w:line="240" w:lineRule="auto"/>
        <w:jc w:val="center"/>
        <w:rPr>
          <w:rFonts w:ascii="Times New Roman" w:eastAsia="Times New Roman" w:hAnsi="Times New Roman" w:cs="Times New Roman"/>
          <w:b/>
          <w:bCs/>
          <w:color w:val="000000"/>
          <w:sz w:val="56"/>
          <w:szCs w:val="56"/>
        </w:rPr>
      </w:pPr>
      <w:r w:rsidRPr="00952FE6">
        <w:rPr>
          <w:rFonts w:ascii="Times New Roman" w:eastAsia="Times New Roman" w:hAnsi="Times New Roman" w:cs="Times New Roman"/>
          <w:b/>
          <w:bCs/>
          <w:color w:val="000000"/>
          <w:sz w:val="56"/>
          <w:szCs w:val="56"/>
        </w:rPr>
        <w:t>CoLoci (Paying Guest)</w:t>
      </w:r>
    </w:p>
    <w:p w14:paraId="01574B16" w14:textId="0A6C2C5B" w:rsidR="00952FE6" w:rsidRPr="00952FE6" w:rsidRDefault="00952FE6" w:rsidP="00952FE6">
      <w:pPr>
        <w:spacing w:after="0" w:line="240" w:lineRule="auto"/>
        <w:jc w:val="center"/>
        <w:rPr>
          <w:rFonts w:ascii="Times New Roman" w:eastAsia="Times New Roman" w:hAnsi="Times New Roman" w:cs="Times New Roman"/>
          <w:sz w:val="44"/>
          <w:szCs w:val="44"/>
        </w:rPr>
      </w:pPr>
      <w:r w:rsidRPr="00952FE6">
        <w:rPr>
          <w:rFonts w:ascii="Times New Roman" w:eastAsia="Times New Roman" w:hAnsi="Times New Roman" w:cs="Times New Roman"/>
          <w:b/>
          <w:bCs/>
          <w:color w:val="000000"/>
          <w:sz w:val="56"/>
          <w:szCs w:val="56"/>
        </w:rPr>
        <w:t>Mobile Application</w:t>
      </w:r>
    </w:p>
    <w:p w14:paraId="24E3F11C" w14:textId="77777777" w:rsidR="00952FE6" w:rsidRPr="00952FE6" w:rsidRDefault="00952FE6" w:rsidP="00952FE6">
      <w:pPr>
        <w:spacing w:after="240" w:line="240" w:lineRule="auto"/>
        <w:rPr>
          <w:rFonts w:ascii="Times New Roman" w:eastAsia="Times New Roman" w:hAnsi="Times New Roman" w:cs="Times New Roman"/>
          <w:sz w:val="24"/>
          <w:szCs w:val="24"/>
        </w:rPr>
      </w:pPr>
    </w:p>
    <w:p w14:paraId="57A57797" w14:textId="4204B71F" w:rsidR="00952FE6" w:rsidRPr="00952FE6" w:rsidRDefault="00952FE6" w:rsidP="00952FE6">
      <w:pPr>
        <w:spacing w:after="0" w:line="240" w:lineRule="auto"/>
        <w:jc w:val="center"/>
        <w:rPr>
          <w:rFonts w:ascii="Times New Roman" w:eastAsia="Times New Roman" w:hAnsi="Times New Roman" w:cs="Times New Roman"/>
          <w:sz w:val="24"/>
          <w:szCs w:val="24"/>
        </w:rPr>
      </w:pPr>
      <w:r w:rsidRPr="00952FE6">
        <w:rPr>
          <w:rFonts w:ascii="Times New Roman" w:eastAsia="Times New Roman" w:hAnsi="Times New Roman" w:cs="Times New Roman"/>
          <w:b/>
          <w:bCs/>
          <w:color w:val="000000"/>
          <w:sz w:val="36"/>
          <w:szCs w:val="36"/>
        </w:rPr>
        <w:t xml:space="preserve">Batch </w:t>
      </w:r>
      <w:ins w:id="0" w:author="023-19-0040" w:date="2022-11-11T05:04:00Z">
        <w:r w:rsidR="00042215">
          <w:rPr>
            <w:rFonts w:ascii="Times New Roman" w:eastAsia="Times New Roman" w:hAnsi="Times New Roman" w:cs="Times New Roman"/>
            <w:b/>
            <w:bCs/>
            <w:color w:val="000000"/>
            <w:sz w:val="36"/>
            <w:szCs w:val="36"/>
          </w:rPr>
          <w:t>Fall-</w:t>
        </w:r>
      </w:ins>
      <w:r w:rsidRPr="00952FE6">
        <w:rPr>
          <w:rFonts w:ascii="Times New Roman" w:eastAsia="Times New Roman" w:hAnsi="Times New Roman" w:cs="Times New Roman"/>
          <w:b/>
          <w:bCs/>
          <w:color w:val="000000"/>
          <w:sz w:val="36"/>
          <w:szCs w:val="36"/>
        </w:rPr>
        <w:t>20</w:t>
      </w:r>
      <w:r>
        <w:rPr>
          <w:rFonts w:ascii="Times New Roman" w:eastAsia="Times New Roman" w:hAnsi="Times New Roman" w:cs="Times New Roman"/>
          <w:b/>
          <w:bCs/>
          <w:color w:val="000000"/>
          <w:sz w:val="36"/>
          <w:szCs w:val="36"/>
        </w:rPr>
        <w:t>1</w:t>
      </w:r>
      <w:r w:rsidRPr="00952FE6">
        <w:rPr>
          <w:rFonts w:ascii="Times New Roman" w:eastAsia="Times New Roman" w:hAnsi="Times New Roman" w:cs="Times New Roman"/>
          <w:b/>
          <w:bCs/>
          <w:color w:val="000000"/>
          <w:sz w:val="36"/>
          <w:szCs w:val="36"/>
        </w:rPr>
        <w:t>9</w:t>
      </w:r>
    </w:p>
    <w:p w14:paraId="6C2E3077" w14:textId="3BC8D391" w:rsidR="00042215" w:rsidRDefault="00952FE6" w:rsidP="00042215">
      <w:pPr>
        <w:spacing w:after="240" w:line="240" w:lineRule="auto"/>
        <w:ind w:left="2880"/>
        <w:rPr>
          <w:rFonts w:ascii="Times New Roman" w:eastAsia="Times New Roman" w:hAnsi="Times New Roman" w:cs="Times New Roman"/>
          <w:sz w:val="24"/>
          <w:szCs w:val="24"/>
        </w:rPr>
      </w:pPr>
      <w:r w:rsidRPr="00952FE6">
        <w:rPr>
          <w:rFonts w:ascii="Times New Roman" w:eastAsia="Times New Roman" w:hAnsi="Times New Roman" w:cs="Times New Roman"/>
          <w:sz w:val="24"/>
          <w:szCs w:val="24"/>
        </w:rPr>
        <w:br/>
      </w:r>
      <w:r w:rsidRPr="00952FE6">
        <w:rPr>
          <w:rFonts w:ascii="Times New Roman" w:eastAsia="Times New Roman" w:hAnsi="Times New Roman" w:cs="Times New Roman"/>
          <w:sz w:val="24"/>
          <w:szCs w:val="24"/>
        </w:rPr>
        <w:br/>
      </w:r>
      <w:r w:rsidRPr="00952FE6">
        <w:rPr>
          <w:rFonts w:ascii="Times New Roman" w:eastAsia="Times New Roman" w:hAnsi="Times New Roman" w:cs="Times New Roman"/>
          <w:noProof/>
          <w:sz w:val="24"/>
          <w:szCs w:val="24"/>
          <w:bdr w:val="none" w:sz="0" w:space="0" w:color="auto" w:frame="1"/>
        </w:rPr>
        <w:drawing>
          <wp:inline distT="0" distB="0" distL="0" distR="0" wp14:anchorId="18A97BAB" wp14:editId="69C1ACDD">
            <wp:extent cx="2253996"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54769" cy="1657918"/>
                    </a:xfrm>
                    <a:prstGeom prst="rect">
                      <a:avLst/>
                    </a:prstGeom>
                    <a:noFill/>
                    <a:ln>
                      <a:noFill/>
                    </a:ln>
                  </pic:spPr>
                </pic:pic>
              </a:graphicData>
            </a:graphic>
          </wp:inline>
        </w:drawing>
      </w:r>
      <w:r w:rsidRPr="00952FE6">
        <w:rPr>
          <w:rFonts w:ascii="Times New Roman" w:eastAsia="Times New Roman" w:hAnsi="Times New Roman" w:cs="Times New Roman"/>
          <w:sz w:val="24"/>
          <w:szCs w:val="24"/>
        </w:rPr>
        <w:br/>
      </w:r>
      <w:r w:rsidRPr="00952FE6">
        <w:rPr>
          <w:rFonts w:ascii="Times New Roman" w:eastAsia="Times New Roman" w:hAnsi="Times New Roman" w:cs="Times New Roman"/>
          <w:sz w:val="24"/>
          <w:szCs w:val="24"/>
        </w:rPr>
        <w:br/>
      </w:r>
      <w:r w:rsidRPr="00952FE6">
        <w:rPr>
          <w:rFonts w:ascii="Times New Roman" w:eastAsia="Times New Roman" w:hAnsi="Times New Roman" w:cs="Times New Roman"/>
          <w:sz w:val="24"/>
          <w:szCs w:val="24"/>
        </w:rPr>
        <w:br/>
      </w:r>
      <w:r w:rsidRPr="00952FE6">
        <w:rPr>
          <w:rFonts w:ascii="Times New Roman" w:eastAsia="Times New Roman" w:hAnsi="Times New Roman" w:cs="Times New Roman"/>
          <w:sz w:val="24"/>
          <w:szCs w:val="24"/>
        </w:rPr>
        <w:br/>
      </w:r>
      <w:r w:rsidRPr="00952FE6">
        <w:rPr>
          <w:rFonts w:ascii="Times New Roman" w:eastAsia="Times New Roman" w:hAnsi="Times New Roman" w:cs="Times New Roman"/>
          <w:sz w:val="24"/>
          <w:szCs w:val="24"/>
        </w:rPr>
        <w:br/>
      </w:r>
      <w:r w:rsidR="00042215">
        <w:rPr>
          <w:rFonts w:ascii="Times New Roman" w:eastAsia="Times New Roman" w:hAnsi="Times New Roman" w:cs="Times New Roman"/>
          <w:sz w:val="24"/>
          <w:szCs w:val="24"/>
        </w:rPr>
        <w:t>FYP-GROUP-CODE</w:t>
      </w:r>
      <w:r w:rsidR="007441A5">
        <w:rPr>
          <w:rFonts w:ascii="Times New Roman" w:eastAsia="Times New Roman" w:hAnsi="Times New Roman" w:cs="Times New Roman"/>
          <w:sz w:val="24"/>
          <w:szCs w:val="24"/>
        </w:rPr>
        <w:t>:</w:t>
      </w:r>
    </w:p>
    <w:p w14:paraId="22692A5C" w14:textId="77777777" w:rsidR="007441A5" w:rsidRDefault="007441A5" w:rsidP="00042215">
      <w:pPr>
        <w:spacing w:after="240" w:line="240" w:lineRule="auto"/>
        <w:ind w:left="2880"/>
        <w:rPr>
          <w:rFonts w:ascii="Times New Roman" w:eastAsia="Times New Roman" w:hAnsi="Times New Roman" w:cs="Times New Roman"/>
          <w:sz w:val="24"/>
          <w:szCs w:val="24"/>
        </w:rPr>
      </w:pPr>
    </w:p>
    <w:p w14:paraId="01E9D372" w14:textId="2853B2B2" w:rsidR="00952FE6" w:rsidRPr="00952FE6" w:rsidRDefault="00042215" w:rsidP="00042215">
      <w:pPr>
        <w:spacing w:after="240" w:line="240" w:lineRule="auto"/>
        <w:ind w:left="28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52FE6" w:rsidRPr="00952FE6">
        <w:rPr>
          <w:rFonts w:ascii="Times New Roman" w:eastAsia="Times New Roman" w:hAnsi="Times New Roman" w:cs="Times New Roman"/>
          <w:sz w:val="24"/>
          <w:szCs w:val="24"/>
        </w:rPr>
        <w:br/>
      </w:r>
    </w:p>
    <w:p w14:paraId="02616BFF" w14:textId="4104AF9E" w:rsidR="00952FE6" w:rsidRPr="00952FE6" w:rsidRDefault="00042215" w:rsidP="00952FE6">
      <w:pPr>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ALI RAZA</w:t>
      </w:r>
      <w:r w:rsidR="00952FE6" w:rsidRPr="00952FE6">
        <w:rPr>
          <w:rFonts w:ascii="Times New Roman" w:eastAsia="Times New Roman" w:hAnsi="Times New Roman" w:cs="Times New Roman"/>
          <w:color w:val="000000"/>
          <w:sz w:val="28"/>
          <w:szCs w:val="28"/>
        </w:rPr>
        <w:tab/>
      </w:r>
      <w:r w:rsidR="00952FE6" w:rsidRPr="00952FE6">
        <w:rPr>
          <w:rFonts w:ascii="Times New Roman" w:eastAsia="Times New Roman" w:hAnsi="Times New Roman" w:cs="Times New Roman"/>
          <w:color w:val="000000"/>
          <w:sz w:val="28"/>
          <w:szCs w:val="28"/>
        </w:rPr>
        <w:tab/>
        <w:t>Roll#</w:t>
      </w:r>
      <w:r>
        <w:rPr>
          <w:rFonts w:ascii="Times New Roman" w:eastAsia="Times New Roman" w:hAnsi="Times New Roman" w:cs="Times New Roman"/>
          <w:color w:val="000000"/>
          <w:sz w:val="28"/>
          <w:szCs w:val="28"/>
        </w:rPr>
        <w:t xml:space="preserve"> 02</w:t>
      </w:r>
      <w:r w:rsidR="00400A46">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-18-0040</w:t>
      </w:r>
    </w:p>
    <w:p w14:paraId="2CBF4F93" w14:textId="54204B1C" w:rsidR="00952FE6" w:rsidRDefault="00952FE6" w:rsidP="00952FE6">
      <w:pPr>
        <w:spacing w:after="0" w:line="240" w:lineRule="auto"/>
        <w:ind w:left="1440" w:firstLine="720"/>
        <w:rPr>
          <w:rFonts w:ascii="Times New Roman" w:eastAsia="Times New Roman" w:hAnsi="Times New Roman" w:cs="Times New Roman"/>
          <w:sz w:val="24"/>
          <w:szCs w:val="24"/>
        </w:rPr>
      </w:pPr>
      <w:r w:rsidRPr="00952FE6">
        <w:rPr>
          <w:rFonts w:ascii="Times New Roman" w:eastAsia="Times New Roman" w:hAnsi="Times New Roman" w:cs="Times New Roman"/>
          <w:color w:val="000000"/>
          <w:sz w:val="28"/>
          <w:szCs w:val="28"/>
        </w:rPr>
        <w:t>S</w:t>
      </w:r>
      <w:r w:rsidR="00042215">
        <w:rPr>
          <w:rFonts w:ascii="Times New Roman" w:eastAsia="Times New Roman" w:hAnsi="Times New Roman" w:cs="Times New Roman"/>
          <w:color w:val="000000"/>
          <w:sz w:val="28"/>
          <w:szCs w:val="28"/>
        </w:rPr>
        <w:t>AIQA</w:t>
      </w:r>
      <w:r w:rsidRPr="00952FE6">
        <w:rPr>
          <w:rFonts w:ascii="Times New Roman" w:eastAsia="Times New Roman" w:hAnsi="Times New Roman" w:cs="Times New Roman"/>
          <w:color w:val="000000"/>
          <w:sz w:val="28"/>
          <w:szCs w:val="28"/>
        </w:rPr>
        <w:tab/>
      </w:r>
      <w:r w:rsidRPr="00952FE6">
        <w:rPr>
          <w:rFonts w:ascii="Times New Roman" w:eastAsia="Times New Roman" w:hAnsi="Times New Roman" w:cs="Times New Roman"/>
          <w:color w:val="000000"/>
          <w:sz w:val="28"/>
          <w:szCs w:val="28"/>
        </w:rPr>
        <w:tab/>
        <w:t>Roll#</w:t>
      </w:r>
      <w:r w:rsidR="00042215">
        <w:rPr>
          <w:rFonts w:ascii="Times New Roman" w:eastAsia="Times New Roman" w:hAnsi="Times New Roman" w:cs="Times New Roman"/>
          <w:color w:val="000000"/>
          <w:sz w:val="28"/>
          <w:szCs w:val="28"/>
        </w:rPr>
        <w:t>023-19-0040</w:t>
      </w:r>
    </w:p>
    <w:p w14:paraId="5DFE3902" w14:textId="6C6722FD" w:rsidR="00952FE6" w:rsidRDefault="00042215" w:rsidP="00952FE6">
      <w:pPr>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AMJAD AHMED</w:t>
      </w:r>
      <w:r w:rsidR="00952FE6" w:rsidRPr="00952FE6">
        <w:rPr>
          <w:rFonts w:ascii="Times New Roman" w:eastAsia="Times New Roman" w:hAnsi="Times New Roman" w:cs="Times New Roman"/>
          <w:color w:val="000000"/>
          <w:sz w:val="28"/>
          <w:szCs w:val="28"/>
        </w:rPr>
        <w:tab/>
        <w:t>Roll#</w:t>
      </w:r>
    </w:p>
    <w:p w14:paraId="7EDEF633" w14:textId="77777777" w:rsidR="00952FE6" w:rsidRPr="00952FE6" w:rsidRDefault="00952FE6" w:rsidP="00952FE6">
      <w:pPr>
        <w:spacing w:after="0" w:line="240" w:lineRule="auto"/>
        <w:ind w:left="1440" w:firstLine="720"/>
        <w:rPr>
          <w:rFonts w:ascii="Times New Roman" w:eastAsia="Times New Roman" w:hAnsi="Times New Roman" w:cs="Times New Roman"/>
          <w:sz w:val="24"/>
          <w:szCs w:val="24"/>
        </w:rPr>
      </w:pPr>
    </w:p>
    <w:p w14:paraId="425C8AF3" w14:textId="09FBE9FF" w:rsidR="00952FE6" w:rsidRPr="00952FE6" w:rsidRDefault="00952FE6" w:rsidP="00952FE6">
      <w:pPr>
        <w:spacing w:after="0" w:line="240" w:lineRule="auto"/>
        <w:ind w:left="1440" w:firstLine="720"/>
        <w:rPr>
          <w:rFonts w:ascii="Times New Roman" w:eastAsia="Times New Roman" w:hAnsi="Times New Roman" w:cs="Times New Roman"/>
          <w:sz w:val="24"/>
          <w:szCs w:val="24"/>
        </w:rPr>
      </w:pPr>
      <w:r w:rsidRPr="00952FE6">
        <w:rPr>
          <w:rFonts w:ascii="Times New Roman" w:eastAsia="Times New Roman" w:hAnsi="Times New Roman" w:cs="Times New Roman"/>
          <w:color w:val="000000"/>
          <w:sz w:val="28"/>
          <w:szCs w:val="28"/>
        </w:rPr>
        <w:t>Internal Advisor</w:t>
      </w:r>
      <w:r w:rsidR="00042215">
        <w:rPr>
          <w:rFonts w:ascii="Times New Roman" w:eastAsia="Times New Roman" w:hAnsi="Times New Roman" w:cs="Times New Roman"/>
          <w:color w:val="000000"/>
          <w:sz w:val="28"/>
          <w:szCs w:val="28"/>
        </w:rPr>
        <w:t xml:space="preserve"> / Supervisor</w:t>
      </w:r>
      <w:r w:rsidRPr="00952FE6">
        <w:rPr>
          <w:rFonts w:ascii="Times New Roman" w:eastAsia="Times New Roman" w:hAnsi="Times New Roman" w:cs="Times New Roman"/>
          <w:color w:val="000000"/>
          <w:sz w:val="28"/>
          <w:szCs w:val="28"/>
        </w:rPr>
        <w:t xml:space="preserve">: </w:t>
      </w:r>
      <w:r w:rsidR="00042215">
        <w:rPr>
          <w:rFonts w:ascii="Times New Roman" w:eastAsia="Times New Roman" w:hAnsi="Times New Roman" w:cs="Times New Roman"/>
          <w:color w:val="000000"/>
          <w:sz w:val="28"/>
          <w:szCs w:val="28"/>
        </w:rPr>
        <w:t>Dr Asif Khan</w:t>
      </w:r>
    </w:p>
    <w:p w14:paraId="734B703B" w14:textId="77777777" w:rsidR="00952FE6" w:rsidRPr="00952FE6" w:rsidRDefault="00952FE6" w:rsidP="00952FE6">
      <w:pPr>
        <w:spacing w:after="0" w:line="240" w:lineRule="auto"/>
        <w:ind w:left="1440" w:firstLine="720"/>
        <w:rPr>
          <w:rFonts w:ascii="Times New Roman" w:eastAsia="Times New Roman" w:hAnsi="Times New Roman" w:cs="Times New Roman"/>
          <w:sz w:val="24"/>
          <w:szCs w:val="24"/>
        </w:rPr>
      </w:pPr>
      <w:r w:rsidRPr="00952FE6">
        <w:rPr>
          <w:rFonts w:ascii="Times New Roman" w:eastAsia="Times New Roman" w:hAnsi="Times New Roman" w:cs="Times New Roman"/>
          <w:color w:val="000000"/>
          <w:sz w:val="28"/>
          <w:szCs w:val="28"/>
        </w:rPr>
        <w:t>External Advisor:</w:t>
      </w:r>
      <w:r w:rsidRPr="00952FE6">
        <w:rPr>
          <w:rFonts w:ascii="Times New Roman" w:eastAsia="Times New Roman" w:hAnsi="Times New Roman" w:cs="Times New Roman"/>
          <w:color w:val="000000"/>
          <w:sz w:val="28"/>
          <w:szCs w:val="28"/>
        </w:rPr>
        <w:tab/>
        <w:t>Mr. _________________</w:t>
      </w:r>
    </w:p>
    <w:p w14:paraId="301D6D1D" w14:textId="77777777" w:rsidR="00952FE6" w:rsidRPr="00952FE6" w:rsidRDefault="00952FE6" w:rsidP="00952FE6">
      <w:pPr>
        <w:spacing w:after="0" w:line="240" w:lineRule="auto"/>
        <w:ind w:left="1440" w:firstLine="720"/>
        <w:rPr>
          <w:rFonts w:ascii="Times New Roman" w:eastAsia="Times New Roman" w:hAnsi="Times New Roman" w:cs="Times New Roman"/>
          <w:sz w:val="24"/>
          <w:szCs w:val="24"/>
        </w:rPr>
      </w:pPr>
      <w:r w:rsidRPr="00952FE6">
        <w:rPr>
          <w:rFonts w:ascii="Times New Roman" w:eastAsia="Times New Roman" w:hAnsi="Times New Roman" w:cs="Times New Roman"/>
          <w:color w:val="000000"/>
          <w:sz w:val="28"/>
          <w:szCs w:val="28"/>
        </w:rPr>
        <w:tab/>
      </w:r>
      <w:r w:rsidRPr="00952FE6">
        <w:rPr>
          <w:rFonts w:ascii="Times New Roman" w:eastAsia="Times New Roman" w:hAnsi="Times New Roman" w:cs="Times New Roman"/>
          <w:color w:val="000000"/>
          <w:sz w:val="28"/>
          <w:szCs w:val="28"/>
        </w:rPr>
        <w:tab/>
      </w:r>
      <w:r w:rsidRPr="00952FE6">
        <w:rPr>
          <w:rFonts w:ascii="Times New Roman" w:eastAsia="Times New Roman" w:hAnsi="Times New Roman" w:cs="Times New Roman"/>
          <w:color w:val="000000"/>
          <w:sz w:val="28"/>
          <w:szCs w:val="28"/>
        </w:rPr>
        <w:tab/>
      </w:r>
    </w:p>
    <w:p w14:paraId="73EFB7BD" w14:textId="77777777" w:rsidR="00952FE6" w:rsidRPr="00952FE6" w:rsidRDefault="00952FE6" w:rsidP="00952FE6">
      <w:pPr>
        <w:spacing w:after="0" w:line="240" w:lineRule="auto"/>
        <w:rPr>
          <w:rFonts w:ascii="Times New Roman" w:eastAsia="Times New Roman" w:hAnsi="Times New Roman" w:cs="Times New Roman"/>
          <w:sz w:val="24"/>
          <w:szCs w:val="24"/>
        </w:rPr>
      </w:pPr>
    </w:p>
    <w:p w14:paraId="35E428A5" w14:textId="0CF81843" w:rsidR="00042215" w:rsidRPr="00042215" w:rsidRDefault="00952FE6" w:rsidP="00042215">
      <w:pPr>
        <w:spacing w:after="0" w:line="240" w:lineRule="auto"/>
        <w:jc w:val="center"/>
        <w:rPr>
          <w:rFonts w:ascii="Times New Roman" w:eastAsia="Times New Roman" w:hAnsi="Times New Roman" w:cs="Times New Roman"/>
          <w:b/>
          <w:bCs/>
          <w:color w:val="000000"/>
          <w:sz w:val="36"/>
          <w:szCs w:val="36"/>
        </w:rPr>
      </w:pPr>
      <w:r w:rsidRPr="00952FE6">
        <w:rPr>
          <w:rFonts w:ascii="Times New Roman" w:eastAsia="Times New Roman" w:hAnsi="Times New Roman" w:cs="Times New Roman"/>
          <w:b/>
          <w:bCs/>
          <w:color w:val="000000"/>
          <w:sz w:val="36"/>
          <w:szCs w:val="36"/>
        </w:rPr>
        <w:t>Sukkur IBA University</w:t>
      </w:r>
    </w:p>
    <w:p w14:paraId="146F940C" w14:textId="77777777" w:rsidR="00042215" w:rsidRDefault="00952FE6" w:rsidP="00952FE6">
      <w:pPr>
        <w:spacing w:after="0" w:line="240" w:lineRule="auto"/>
        <w:ind w:right="-720"/>
        <w:rPr>
          <w:rFonts w:ascii="Times New Roman" w:eastAsia="Times New Roman" w:hAnsi="Times New Roman" w:cs="Times New Roman"/>
          <w:b/>
          <w:bCs/>
          <w:color w:val="000000"/>
          <w:sz w:val="24"/>
          <w:szCs w:val="24"/>
        </w:rPr>
      </w:pPr>
      <w:r w:rsidRPr="00952FE6">
        <w:rPr>
          <w:rFonts w:ascii="Times New Roman" w:eastAsia="Times New Roman" w:hAnsi="Times New Roman" w:cs="Times New Roman"/>
          <w:b/>
          <w:bCs/>
          <w:color w:val="000000"/>
          <w:sz w:val="24"/>
          <w:szCs w:val="24"/>
        </w:rPr>
        <w:t>                                        </w:t>
      </w:r>
      <w:r>
        <w:rPr>
          <w:rFonts w:ascii="Times New Roman" w:eastAsia="Times New Roman" w:hAnsi="Times New Roman" w:cs="Times New Roman"/>
          <w:b/>
          <w:bCs/>
          <w:color w:val="000000"/>
          <w:sz w:val="24"/>
          <w:szCs w:val="24"/>
        </w:rPr>
        <w:tab/>
      </w:r>
      <w:r w:rsidRPr="00952FE6">
        <w:rPr>
          <w:rFonts w:ascii="Times New Roman" w:eastAsia="Times New Roman" w:hAnsi="Times New Roman" w:cs="Times New Roman"/>
          <w:b/>
          <w:bCs/>
          <w:color w:val="000000"/>
          <w:sz w:val="24"/>
          <w:szCs w:val="24"/>
        </w:rPr>
        <w:t> Department of Computer Science</w:t>
      </w:r>
    </w:p>
    <w:p w14:paraId="6F88EAA2" w14:textId="77777777" w:rsidR="00042215" w:rsidRDefault="00042215" w:rsidP="00952FE6">
      <w:pPr>
        <w:spacing w:after="0" w:line="240" w:lineRule="auto"/>
        <w:ind w:right="-720"/>
        <w:rPr>
          <w:rFonts w:ascii="Times New Roman" w:eastAsia="Times New Roman" w:hAnsi="Times New Roman" w:cs="Times New Roman"/>
          <w:b/>
          <w:bCs/>
          <w:color w:val="000000"/>
          <w:sz w:val="24"/>
          <w:szCs w:val="24"/>
        </w:rPr>
      </w:pPr>
    </w:p>
    <w:p w14:paraId="26D0BBE6" w14:textId="178F4CFB" w:rsidR="00952FE6" w:rsidRPr="00952FE6" w:rsidRDefault="00952FE6" w:rsidP="00952FE6">
      <w:pPr>
        <w:spacing w:after="0" w:line="240" w:lineRule="auto"/>
        <w:ind w:right="-720"/>
        <w:rPr>
          <w:rFonts w:ascii="Times New Roman" w:eastAsia="Times New Roman" w:hAnsi="Times New Roman" w:cs="Times New Roman"/>
          <w:sz w:val="24"/>
          <w:szCs w:val="24"/>
        </w:rPr>
      </w:pPr>
      <w:r w:rsidRPr="00952FE6">
        <w:rPr>
          <w:rFonts w:ascii="Times New Roman" w:eastAsia="Times New Roman" w:hAnsi="Times New Roman" w:cs="Times New Roman"/>
          <w:b/>
          <w:bCs/>
          <w:color w:val="000000"/>
          <w:sz w:val="28"/>
          <w:szCs w:val="28"/>
        </w:rPr>
        <w:lastRenderedPageBreak/>
        <w:br/>
      </w:r>
    </w:p>
    <w:sdt>
      <w:sdtPr>
        <w:rPr>
          <w:rFonts w:asciiTheme="minorHAnsi" w:eastAsiaTheme="minorHAnsi" w:hAnsiTheme="minorHAnsi" w:cstheme="minorBidi"/>
          <w:color w:val="auto"/>
          <w:sz w:val="22"/>
          <w:szCs w:val="22"/>
        </w:rPr>
        <w:id w:val="-1036189600"/>
        <w:docPartObj>
          <w:docPartGallery w:val="Table of Contents"/>
          <w:docPartUnique/>
        </w:docPartObj>
      </w:sdtPr>
      <w:sdtEndPr>
        <w:rPr>
          <w:b/>
          <w:bCs/>
          <w:noProof/>
        </w:rPr>
      </w:sdtEndPr>
      <w:sdtContent>
        <w:p w14:paraId="6A87D930" w14:textId="7591455E" w:rsidR="002E5B6E" w:rsidRPr="002E5B6E" w:rsidRDefault="002E5B6E">
          <w:pPr>
            <w:pStyle w:val="TOCHeading"/>
            <w:rPr>
              <w:rFonts w:ascii="Times New Roman" w:hAnsi="Times New Roman" w:cs="Times New Roman"/>
              <w:b/>
              <w:bCs/>
              <w:color w:val="auto"/>
            </w:rPr>
          </w:pPr>
          <w:r w:rsidRPr="002E5B6E">
            <w:rPr>
              <w:rFonts w:ascii="Times New Roman" w:hAnsi="Times New Roman" w:cs="Times New Roman"/>
              <w:b/>
              <w:bCs/>
              <w:color w:val="auto"/>
            </w:rPr>
            <w:t>Contents</w:t>
          </w:r>
        </w:p>
        <w:p w14:paraId="5884897C" w14:textId="280896D2" w:rsidR="003237FE" w:rsidRDefault="002E5B6E">
          <w:pPr>
            <w:pStyle w:val="TOC1"/>
            <w:tabs>
              <w:tab w:val="right" w:leader="dot" w:pos="9350"/>
            </w:tabs>
            <w:rPr>
              <w:rFonts w:cstheme="minorBidi"/>
              <w:noProof/>
            </w:rPr>
          </w:pPr>
          <w:r>
            <w:fldChar w:fldCharType="begin"/>
          </w:r>
          <w:r>
            <w:instrText xml:space="preserve"> TOC \o "1-3" \h \z \u </w:instrText>
          </w:r>
          <w:r>
            <w:fldChar w:fldCharType="separate"/>
          </w:r>
          <w:hyperlink w:anchor="_Toc119083765" w:history="1">
            <w:r w:rsidR="003237FE" w:rsidRPr="00D205DD">
              <w:rPr>
                <w:rStyle w:val="Hyperlink"/>
                <w:rFonts w:eastAsia="Times New Roman"/>
                <w:b/>
                <w:bCs/>
                <w:noProof/>
              </w:rPr>
              <w:t>Abstract</w:t>
            </w:r>
            <w:r w:rsidR="003237FE">
              <w:rPr>
                <w:noProof/>
                <w:webHidden/>
              </w:rPr>
              <w:tab/>
            </w:r>
            <w:r w:rsidR="003237FE">
              <w:rPr>
                <w:noProof/>
                <w:webHidden/>
              </w:rPr>
              <w:fldChar w:fldCharType="begin"/>
            </w:r>
            <w:r w:rsidR="003237FE">
              <w:rPr>
                <w:noProof/>
                <w:webHidden/>
              </w:rPr>
              <w:instrText xml:space="preserve"> PAGEREF _Toc119083765 \h </w:instrText>
            </w:r>
            <w:r w:rsidR="003237FE">
              <w:rPr>
                <w:noProof/>
                <w:webHidden/>
              </w:rPr>
            </w:r>
            <w:r w:rsidR="003237FE">
              <w:rPr>
                <w:noProof/>
                <w:webHidden/>
              </w:rPr>
              <w:fldChar w:fldCharType="separate"/>
            </w:r>
            <w:r w:rsidR="003237FE">
              <w:rPr>
                <w:noProof/>
                <w:webHidden/>
              </w:rPr>
              <w:t>3</w:t>
            </w:r>
            <w:r w:rsidR="003237FE">
              <w:rPr>
                <w:noProof/>
                <w:webHidden/>
              </w:rPr>
              <w:fldChar w:fldCharType="end"/>
            </w:r>
          </w:hyperlink>
        </w:p>
        <w:p w14:paraId="6F9B4EEF" w14:textId="5D5B420B" w:rsidR="003237FE" w:rsidRDefault="003237FE">
          <w:pPr>
            <w:pStyle w:val="TOC1"/>
            <w:tabs>
              <w:tab w:val="right" w:leader="dot" w:pos="9350"/>
            </w:tabs>
            <w:rPr>
              <w:rFonts w:cstheme="minorBidi"/>
              <w:noProof/>
            </w:rPr>
          </w:pPr>
          <w:hyperlink w:anchor="_Toc119083766" w:history="1">
            <w:r w:rsidRPr="00D205DD">
              <w:rPr>
                <w:rStyle w:val="Hyperlink"/>
                <w:rFonts w:eastAsia="Times New Roman"/>
                <w:b/>
                <w:bCs/>
                <w:noProof/>
              </w:rPr>
              <w:t>1.0 Introduction</w:t>
            </w:r>
            <w:r>
              <w:rPr>
                <w:noProof/>
                <w:webHidden/>
              </w:rPr>
              <w:tab/>
            </w:r>
            <w:r>
              <w:rPr>
                <w:noProof/>
                <w:webHidden/>
              </w:rPr>
              <w:fldChar w:fldCharType="begin"/>
            </w:r>
            <w:r>
              <w:rPr>
                <w:noProof/>
                <w:webHidden/>
              </w:rPr>
              <w:instrText xml:space="preserve"> PAGEREF _Toc119083766 \h </w:instrText>
            </w:r>
            <w:r>
              <w:rPr>
                <w:noProof/>
                <w:webHidden/>
              </w:rPr>
            </w:r>
            <w:r>
              <w:rPr>
                <w:noProof/>
                <w:webHidden/>
              </w:rPr>
              <w:fldChar w:fldCharType="separate"/>
            </w:r>
            <w:r>
              <w:rPr>
                <w:noProof/>
                <w:webHidden/>
              </w:rPr>
              <w:t>3</w:t>
            </w:r>
            <w:r>
              <w:rPr>
                <w:noProof/>
                <w:webHidden/>
              </w:rPr>
              <w:fldChar w:fldCharType="end"/>
            </w:r>
          </w:hyperlink>
        </w:p>
        <w:p w14:paraId="34300E73" w14:textId="504DEBDF" w:rsidR="003237FE" w:rsidRDefault="003237FE">
          <w:pPr>
            <w:pStyle w:val="TOC1"/>
            <w:tabs>
              <w:tab w:val="right" w:leader="dot" w:pos="9350"/>
            </w:tabs>
            <w:rPr>
              <w:rFonts w:cstheme="minorBidi"/>
              <w:noProof/>
            </w:rPr>
          </w:pPr>
          <w:hyperlink w:anchor="_Toc119083767" w:history="1">
            <w:r w:rsidRPr="00D205DD">
              <w:rPr>
                <w:rStyle w:val="Hyperlink"/>
                <w:rFonts w:eastAsia="Times New Roman"/>
                <w:b/>
                <w:bCs/>
                <w:noProof/>
              </w:rPr>
              <w:t>2.0 Background and Problem Identification</w:t>
            </w:r>
            <w:r>
              <w:rPr>
                <w:noProof/>
                <w:webHidden/>
              </w:rPr>
              <w:tab/>
            </w:r>
            <w:r>
              <w:rPr>
                <w:noProof/>
                <w:webHidden/>
              </w:rPr>
              <w:fldChar w:fldCharType="begin"/>
            </w:r>
            <w:r>
              <w:rPr>
                <w:noProof/>
                <w:webHidden/>
              </w:rPr>
              <w:instrText xml:space="preserve"> PAGEREF _Toc119083767 \h </w:instrText>
            </w:r>
            <w:r>
              <w:rPr>
                <w:noProof/>
                <w:webHidden/>
              </w:rPr>
            </w:r>
            <w:r>
              <w:rPr>
                <w:noProof/>
                <w:webHidden/>
              </w:rPr>
              <w:fldChar w:fldCharType="separate"/>
            </w:r>
            <w:r>
              <w:rPr>
                <w:noProof/>
                <w:webHidden/>
              </w:rPr>
              <w:t>3</w:t>
            </w:r>
            <w:r>
              <w:rPr>
                <w:noProof/>
                <w:webHidden/>
              </w:rPr>
              <w:fldChar w:fldCharType="end"/>
            </w:r>
          </w:hyperlink>
        </w:p>
        <w:p w14:paraId="32A733B6" w14:textId="63FDDEDA" w:rsidR="003237FE" w:rsidRDefault="003237FE">
          <w:pPr>
            <w:pStyle w:val="TOC2"/>
            <w:tabs>
              <w:tab w:val="right" w:leader="dot" w:pos="9350"/>
            </w:tabs>
            <w:rPr>
              <w:rFonts w:cstheme="minorBidi"/>
              <w:noProof/>
            </w:rPr>
          </w:pPr>
          <w:hyperlink w:anchor="_Toc119083768" w:history="1">
            <w:r w:rsidRPr="00D205DD">
              <w:rPr>
                <w:rStyle w:val="Hyperlink"/>
                <w:b/>
                <w:bCs/>
                <w:noProof/>
              </w:rPr>
              <w:t>2.1 Background</w:t>
            </w:r>
            <w:r>
              <w:rPr>
                <w:noProof/>
                <w:webHidden/>
              </w:rPr>
              <w:tab/>
            </w:r>
            <w:r>
              <w:rPr>
                <w:noProof/>
                <w:webHidden/>
              </w:rPr>
              <w:fldChar w:fldCharType="begin"/>
            </w:r>
            <w:r>
              <w:rPr>
                <w:noProof/>
                <w:webHidden/>
              </w:rPr>
              <w:instrText xml:space="preserve"> PAGEREF _Toc119083768 \h </w:instrText>
            </w:r>
            <w:r>
              <w:rPr>
                <w:noProof/>
                <w:webHidden/>
              </w:rPr>
            </w:r>
            <w:r>
              <w:rPr>
                <w:noProof/>
                <w:webHidden/>
              </w:rPr>
              <w:fldChar w:fldCharType="separate"/>
            </w:r>
            <w:r>
              <w:rPr>
                <w:noProof/>
                <w:webHidden/>
              </w:rPr>
              <w:t>3</w:t>
            </w:r>
            <w:r>
              <w:rPr>
                <w:noProof/>
                <w:webHidden/>
              </w:rPr>
              <w:fldChar w:fldCharType="end"/>
            </w:r>
          </w:hyperlink>
        </w:p>
        <w:p w14:paraId="5377901A" w14:textId="4E5F7EB6" w:rsidR="003237FE" w:rsidRDefault="003237FE">
          <w:pPr>
            <w:pStyle w:val="TOC2"/>
            <w:tabs>
              <w:tab w:val="right" w:leader="dot" w:pos="9350"/>
            </w:tabs>
            <w:rPr>
              <w:rFonts w:cstheme="minorBidi"/>
              <w:noProof/>
            </w:rPr>
          </w:pPr>
          <w:hyperlink w:anchor="_Toc119083769" w:history="1">
            <w:r w:rsidRPr="00D205DD">
              <w:rPr>
                <w:rStyle w:val="Hyperlink"/>
                <w:b/>
                <w:bCs/>
                <w:noProof/>
              </w:rPr>
              <w:t>2.1.1 Literature Review:</w:t>
            </w:r>
            <w:r>
              <w:rPr>
                <w:noProof/>
                <w:webHidden/>
              </w:rPr>
              <w:tab/>
            </w:r>
            <w:r>
              <w:rPr>
                <w:noProof/>
                <w:webHidden/>
              </w:rPr>
              <w:fldChar w:fldCharType="begin"/>
            </w:r>
            <w:r>
              <w:rPr>
                <w:noProof/>
                <w:webHidden/>
              </w:rPr>
              <w:instrText xml:space="preserve"> PAGEREF _Toc119083769 \h </w:instrText>
            </w:r>
            <w:r>
              <w:rPr>
                <w:noProof/>
                <w:webHidden/>
              </w:rPr>
            </w:r>
            <w:r>
              <w:rPr>
                <w:noProof/>
                <w:webHidden/>
              </w:rPr>
              <w:fldChar w:fldCharType="separate"/>
            </w:r>
            <w:r>
              <w:rPr>
                <w:noProof/>
                <w:webHidden/>
              </w:rPr>
              <w:t>4</w:t>
            </w:r>
            <w:r>
              <w:rPr>
                <w:noProof/>
                <w:webHidden/>
              </w:rPr>
              <w:fldChar w:fldCharType="end"/>
            </w:r>
          </w:hyperlink>
        </w:p>
        <w:p w14:paraId="2CE01E1F" w14:textId="4FF8A777" w:rsidR="003237FE" w:rsidRDefault="003237FE">
          <w:pPr>
            <w:pStyle w:val="TOC2"/>
            <w:tabs>
              <w:tab w:val="right" w:leader="dot" w:pos="9350"/>
            </w:tabs>
            <w:rPr>
              <w:rFonts w:cstheme="minorBidi"/>
              <w:noProof/>
            </w:rPr>
          </w:pPr>
          <w:hyperlink w:anchor="_Toc119083770" w:history="1">
            <w:r w:rsidRPr="00D205DD">
              <w:rPr>
                <w:rStyle w:val="Hyperlink"/>
                <w:b/>
                <w:bCs/>
                <w:noProof/>
              </w:rPr>
              <w:t>2.1.2 Target customers:</w:t>
            </w:r>
            <w:r>
              <w:rPr>
                <w:noProof/>
                <w:webHidden/>
              </w:rPr>
              <w:tab/>
            </w:r>
            <w:r>
              <w:rPr>
                <w:noProof/>
                <w:webHidden/>
              </w:rPr>
              <w:fldChar w:fldCharType="begin"/>
            </w:r>
            <w:r>
              <w:rPr>
                <w:noProof/>
                <w:webHidden/>
              </w:rPr>
              <w:instrText xml:space="preserve"> PAGEREF _Toc119083770 \h </w:instrText>
            </w:r>
            <w:r>
              <w:rPr>
                <w:noProof/>
                <w:webHidden/>
              </w:rPr>
            </w:r>
            <w:r>
              <w:rPr>
                <w:noProof/>
                <w:webHidden/>
              </w:rPr>
              <w:fldChar w:fldCharType="separate"/>
            </w:r>
            <w:r>
              <w:rPr>
                <w:noProof/>
                <w:webHidden/>
              </w:rPr>
              <w:t>7</w:t>
            </w:r>
            <w:r>
              <w:rPr>
                <w:noProof/>
                <w:webHidden/>
              </w:rPr>
              <w:fldChar w:fldCharType="end"/>
            </w:r>
          </w:hyperlink>
        </w:p>
        <w:p w14:paraId="2CF05B96" w14:textId="794FE98A" w:rsidR="003237FE" w:rsidRDefault="003237FE">
          <w:pPr>
            <w:pStyle w:val="TOC1"/>
            <w:tabs>
              <w:tab w:val="right" w:leader="dot" w:pos="9350"/>
            </w:tabs>
            <w:rPr>
              <w:rFonts w:cstheme="minorBidi"/>
              <w:noProof/>
            </w:rPr>
          </w:pPr>
          <w:hyperlink w:anchor="_Toc119083771" w:history="1">
            <w:r w:rsidRPr="00D205DD">
              <w:rPr>
                <w:rStyle w:val="Hyperlink"/>
                <w:rFonts w:eastAsia="Times New Roman"/>
                <w:b/>
                <w:bCs/>
                <w:noProof/>
              </w:rPr>
              <w:t>3.0 Proposed Work and its Methodology</w:t>
            </w:r>
            <w:r>
              <w:rPr>
                <w:noProof/>
                <w:webHidden/>
              </w:rPr>
              <w:tab/>
            </w:r>
            <w:r>
              <w:rPr>
                <w:noProof/>
                <w:webHidden/>
              </w:rPr>
              <w:fldChar w:fldCharType="begin"/>
            </w:r>
            <w:r>
              <w:rPr>
                <w:noProof/>
                <w:webHidden/>
              </w:rPr>
              <w:instrText xml:space="preserve"> PAGEREF _Toc119083771 \h </w:instrText>
            </w:r>
            <w:r>
              <w:rPr>
                <w:noProof/>
                <w:webHidden/>
              </w:rPr>
            </w:r>
            <w:r>
              <w:rPr>
                <w:noProof/>
                <w:webHidden/>
              </w:rPr>
              <w:fldChar w:fldCharType="separate"/>
            </w:r>
            <w:r>
              <w:rPr>
                <w:noProof/>
                <w:webHidden/>
              </w:rPr>
              <w:t>8</w:t>
            </w:r>
            <w:r>
              <w:rPr>
                <w:noProof/>
                <w:webHidden/>
              </w:rPr>
              <w:fldChar w:fldCharType="end"/>
            </w:r>
          </w:hyperlink>
        </w:p>
        <w:p w14:paraId="1BF6588B" w14:textId="423CE8DF" w:rsidR="003237FE" w:rsidRDefault="003237FE">
          <w:pPr>
            <w:pStyle w:val="TOC1"/>
            <w:tabs>
              <w:tab w:val="right" w:leader="dot" w:pos="9350"/>
            </w:tabs>
            <w:rPr>
              <w:rFonts w:cstheme="minorBidi"/>
              <w:noProof/>
            </w:rPr>
          </w:pPr>
          <w:hyperlink w:anchor="_Toc119083772" w:history="1">
            <w:r w:rsidRPr="00D205DD">
              <w:rPr>
                <w:rStyle w:val="Hyperlink"/>
                <w:rFonts w:eastAsia="Times New Roman"/>
                <w:b/>
                <w:bCs/>
                <w:noProof/>
              </w:rPr>
              <w:t>4. 0 Conclusion(s)</w:t>
            </w:r>
            <w:r>
              <w:rPr>
                <w:noProof/>
                <w:webHidden/>
              </w:rPr>
              <w:tab/>
            </w:r>
            <w:r>
              <w:rPr>
                <w:noProof/>
                <w:webHidden/>
              </w:rPr>
              <w:fldChar w:fldCharType="begin"/>
            </w:r>
            <w:r>
              <w:rPr>
                <w:noProof/>
                <w:webHidden/>
              </w:rPr>
              <w:instrText xml:space="preserve"> PAGEREF _Toc119083772 \h </w:instrText>
            </w:r>
            <w:r>
              <w:rPr>
                <w:noProof/>
                <w:webHidden/>
              </w:rPr>
            </w:r>
            <w:r>
              <w:rPr>
                <w:noProof/>
                <w:webHidden/>
              </w:rPr>
              <w:fldChar w:fldCharType="separate"/>
            </w:r>
            <w:r>
              <w:rPr>
                <w:noProof/>
                <w:webHidden/>
              </w:rPr>
              <w:t>8</w:t>
            </w:r>
            <w:r>
              <w:rPr>
                <w:noProof/>
                <w:webHidden/>
              </w:rPr>
              <w:fldChar w:fldCharType="end"/>
            </w:r>
          </w:hyperlink>
        </w:p>
        <w:p w14:paraId="54AF982C" w14:textId="77EBEE7B" w:rsidR="003237FE" w:rsidRDefault="003237FE">
          <w:pPr>
            <w:pStyle w:val="TOC1"/>
            <w:tabs>
              <w:tab w:val="right" w:leader="dot" w:pos="9350"/>
            </w:tabs>
            <w:rPr>
              <w:rFonts w:cstheme="minorBidi"/>
              <w:noProof/>
            </w:rPr>
          </w:pPr>
          <w:hyperlink w:anchor="_Toc119083773" w:history="1">
            <w:r w:rsidRPr="00D205DD">
              <w:rPr>
                <w:rStyle w:val="Hyperlink"/>
                <w:rFonts w:eastAsia="Times New Roman"/>
                <w:b/>
                <w:bCs/>
                <w:noProof/>
              </w:rPr>
              <w:t>5. 0 Project Management</w:t>
            </w:r>
            <w:r>
              <w:rPr>
                <w:noProof/>
                <w:webHidden/>
              </w:rPr>
              <w:tab/>
            </w:r>
            <w:r>
              <w:rPr>
                <w:noProof/>
                <w:webHidden/>
              </w:rPr>
              <w:fldChar w:fldCharType="begin"/>
            </w:r>
            <w:r>
              <w:rPr>
                <w:noProof/>
                <w:webHidden/>
              </w:rPr>
              <w:instrText xml:space="preserve"> PAGEREF _Toc119083773 \h </w:instrText>
            </w:r>
            <w:r>
              <w:rPr>
                <w:noProof/>
                <w:webHidden/>
              </w:rPr>
            </w:r>
            <w:r>
              <w:rPr>
                <w:noProof/>
                <w:webHidden/>
              </w:rPr>
              <w:fldChar w:fldCharType="separate"/>
            </w:r>
            <w:r>
              <w:rPr>
                <w:noProof/>
                <w:webHidden/>
              </w:rPr>
              <w:t>8</w:t>
            </w:r>
            <w:r>
              <w:rPr>
                <w:noProof/>
                <w:webHidden/>
              </w:rPr>
              <w:fldChar w:fldCharType="end"/>
            </w:r>
          </w:hyperlink>
        </w:p>
        <w:p w14:paraId="6F6DBB5B" w14:textId="500F41E8" w:rsidR="003237FE" w:rsidRDefault="003237FE">
          <w:pPr>
            <w:pStyle w:val="TOC1"/>
            <w:tabs>
              <w:tab w:val="right" w:leader="dot" w:pos="9350"/>
            </w:tabs>
            <w:rPr>
              <w:rFonts w:cstheme="minorBidi"/>
              <w:noProof/>
            </w:rPr>
          </w:pPr>
          <w:hyperlink w:anchor="_Toc119083774" w:history="1">
            <w:r w:rsidRPr="00D205DD">
              <w:rPr>
                <w:rStyle w:val="Hyperlink"/>
                <w:rFonts w:eastAsia="Times New Roman"/>
                <w:b/>
                <w:bCs/>
                <w:noProof/>
              </w:rPr>
              <w:t>5.1 Work Flow Chart</w:t>
            </w:r>
            <w:r>
              <w:rPr>
                <w:noProof/>
                <w:webHidden/>
              </w:rPr>
              <w:tab/>
            </w:r>
            <w:r>
              <w:rPr>
                <w:noProof/>
                <w:webHidden/>
              </w:rPr>
              <w:fldChar w:fldCharType="begin"/>
            </w:r>
            <w:r>
              <w:rPr>
                <w:noProof/>
                <w:webHidden/>
              </w:rPr>
              <w:instrText xml:space="preserve"> PAGEREF _Toc119083774 \h </w:instrText>
            </w:r>
            <w:r>
              <w:rPr>
                <w:noProof/>
                <w:webHidden/>
              </w:rPr>
            </w:r>
            <w:r>
              <w:rPr>
                <w:noProof/>
                <w:webHidden/>
              </w:rPr>
              <w:fldChar w:fldCharType="separate"/>
            </w:r>
            <w:r>
              <w:rPr>
                <w:noProof/>
                <w:webHidden/>
              </w:rPr>
              <w:t>8</w:t>
            </w:r>
            <w:r>
              <w:rPr>
                <w:noProof/>
                <w:webHidden/>
              </w:rPr>
              <w:fldChar w:fldCharType="end"/>
            </w:r>
          </w:hyperlink>
        </w:p>
        <w:p w14:paraId="5FB9770F" w14:textId="3E7FF3FB" w:rsidR="003237FE" w:rsidRDefault="003237FE">
          <w:pPr>
            <w:pStyle w:val="TOC1"/>
            <w:tabs>
              <w:tab w:val="right" w:leader="dot" w:pos="9350"/>
            </w:tabs>
            <w:rPr>
              <w:rFonts w:cstheme="minorBidi"/>
              <w:noProof/>
            </w:rPr>
          </w:pPr>
          <w:hyperlink w:anchor="_Toc119083775" w:history="1">
            <w:r w:rsidRPr="00D205DD">
              <w:rPr>
                <w:rStyle w:val="Hyperlink"/>
                <w:rFonts w:eastAsia="Times New Roman"/>
                <w:b/>
                <w:bCs/>
                <w:noProof/>
              </w:rPr>
              <w:t>5.2 Project Break down</w:t>
            </w:r>
            <w:r>
              <w:rPr>
                <w:noProof/>
                <w:webHidden/>
              </w:rPr>
              <w:tab/>
            </w:r>
            <w:r>
              <w:rPr>
                <w:noProof/>
                <w:webHidden/>
              </w:rPr>
              <w:fldChar w:fldCharType="begin"/>
            </w:r>
            <w:r>
              <w:rPr>
                <w:noProof/>
                <w:webHidden/>
              </w:rPr>
              <w:instrText xml:space="preserve"> PAGEREF _Toc119083775 \h </w:instrText>
            </w:r>
            <w:r>
              <w:rPr>
                <w:noProof/>
                <w:webHidden/>
              </w:rPr>
            </w:r>
            <w:r>
              <w:rPr>
                <w:noProof/>
                <w:webHidden/>
              </w:rPr>
              <w:fldChar w:fldCharType="separate"/>
            </w:r>
            <w:r>
              <w:rPr>
                <w:noProof/>
                <w:webHidden/>
              </w:rPr>
              <w:t>8</w:t>
            </w:r>
            <w:r>
              <w:rPr>
                <w:noProof/>
                <w:webHidden/>
              </w:rPr>
              <w:fldChar w:fldCharType="end"/>
            </w:r>
          </w:hyperlink>
        </w:p>
        <w:p w14:paraId="691974F4" w14:textId="07706573" w:rsidR="003237FE" w:rsidRDefault="003237FE">
          <w:pPr>
            <w:pStyle w:val="TOC1"/>
            <w:tabs>
              <w:tab w:val="right" w:leader="dot" w:pos="9350"/>
            </w:tabs>
            <w:rPr>
              <w:rFonts w:cstheme="minorBidi"/>
              <w:noProof/>
            </w:rPr>
          </w:pPr>
          <w:hyperlink w:anchor="_Toc119083776" w:history="1">
            <w:r w:rsidRPr="00D205DD">
              <w:rPr>
                <w:rStyle w:val="Hyperlink"/>
                <w:rFonts w:eastAsia="Times New Roman"/>
                <w:b/>
                <w:bCs/>
                <w:noProof/>
              </w:rPr>
              <w:t>5.3 Tools Required</w:t>
            </w:r>
            <w:r>
              <w:rPr>
                <w:noProof/>
                <w:webHidden/>
              </w:rPr>
              <w:tab/>
            </w:r>
            <w:r>
              <w:rPr>
                <w:noProof/>
                <w:webHidden/>
              </w:rPr>
              <w:fldChar w:fldCharType="begin"/>
            </w:r>
            <w:r>
              <w:rPr>
                <w:noProof/>
                <w:webHidden/>
              </w:rPr>
              <w:instrText xml:space="preserve"> PAGEREF _Toc119083776 \h </w:instrText>
            </w:r>
            <w:r>
              <w:rPr>
                <w:noProof/>
                <w:webHidden/>
              </w:rPr>
            </w:r>
            <w:r>
              <w:rPr>
                <w:noProof/>
                <w:webHidden/>
              </w:rPr>
              <w:fldChar w:fldCharType="separate"/>
            </w:r>
            <w:r>
              <w:rPr>
                <w:noProof/>
                <w:webHidden/>
              </w:rPr>
              <w:t>9</w:t>
            </w:r>
            <w:r>
              <w:rPr>
                <w:noProof/>
                <w:webHidden/>
              </w:rPr>
              <w:fldChar w:fldCharType="end"/>
            </w:r>
          </w:hyperlink>
        </w:p>
        <w:p w14:paraId="10A8B42C" w14:textId="4E0C67D4" w:rsidR="003237FE" w:rsidRDefault="003237FE">
          <w:pPr>
            <w:pStyle w:val="TOC1"/>
            <w:tabs>
              <w:tab w:val="right" w:leader="dot" w:pos="9350"/>
            </w:tabs>
            <w:rPr>
              <w:rFonts w:cstheme="minorBidi"/>
              <w:noProof/>
            </w:rPr>
          </w:pPr>
          <w:hyperlink w:anchor="_Toc119083777" w:history="1">
            <w:r w:rsidRPr="00D205DD">
              <w:rPr>
                <w:rStyle w:val="Hyperlink"/>
                <w:rFonts w:eastAsia="Times New Roman"/>
                <w:b/>
                <w:bCs/>
                <w:noProof/>
              </w:rPr>
              <w:t>5.6 Project Feasibility:</w:t>
            </w:r>
            <w:r>
              <w:rPr>
                <w:noProof/>
                <w:webHidden/>
              </w:rPr>
              <w:tab/>
            </w:r>
            <w:r>
              <w:rPr>
                <w:noProof/>
                <w:webHidden/>
              </w:rPr>
              <w:fldChar w:fldCharType="begin"/>
            </w:r>
            <w:r>
              <w:rPr>
                <w:noProof/>
                <w:webHidden/>
              </w:rPr>
              <w:instrText xml:space="preserve"> PAGEREF _Toc119083777 \h </w:instrText>
            </w:r>
            <w:r>
              <w:rPr>
                <w:noProof/>
                <w:webHidden/>
              </w:rPr>
            </w:r>
            <w:r>
              <w:rPr>
                <w:noProof/>
                <w:webHidden/>
              </w:rPr>
              <w:fldChar w:fldCharType="separate"/>
            </w:r>
            <w:r>
              <w:rPr>
                <w:noProof/>
                <w:webHidden/>
              </w:rPr>
              <w:t>9</w:t>
            </w:r>
            <w:r>
              <w:rPr>
                <w:noProof/>
                <w:webHidden/>
              </w:rPr>
              <w:fldChar w:fldCharType="end"/>
            </w:r>
          </w:hyperlink>
        </w:p>
        <w:p w14:paraId="3314B54E" w14:textId="39564760" w:rsidR="003237FE" w:rsidRDefault="003237FE">
          <w:pPr>
            <w:pStyle w:val="TOC1"/>
            <w:tabs>
              <w:tab w:val="right" w:leader="dot" w:pos="9350"/>
            </w:tabs>
            <w:rPr>
              <w:rFonts w:cstheme="minorBidi"/>
              <w:noProof/>
            </w:rPr>
          </w:pPr>
          <w:hyperlink w:anchor="_Toc119083778" w:history="1">
            <w:r w:rsidRPr="00D205DD">
              <w:rPr>
                <w:rStyle w:val="Hyperlink"/>
                <w:rFonts w:eastAsia="Times New Roman"/>
                <w:b/>
                <w:bCs/>
                <w:noProof/>
              </w:rPr>
              <w:t>6.0 Reference(s)</w:t>
            </w:r>
            <w:r>
              <w:rPr>
                <w:noProof/>
                <w:webHidden/>
              </w:rPr>
              <w:tab/>
            </w:r>
            <w:r>
              <w:rPr>
                <w:noProof/>
                <w:webHidden/>
              </w:rPr>
              <w:fldChar w:fldCharType="begin"/>
            </w:r>
            <w:r>
              <w:rPr>
                <w:noProof/>
                <w:webHidden/>
              </w:rPr>
              <w:instrText xml:space="preserve"> PAGEREF _Toc119083778 \h </w:instrText>
            </w:r>
            <w:r>
              <w:rPr>
                <w:noProof/>
                <w:webHidden/>
              </w:rPr>
            </w:r>
            <w:r>
              <w:rPr>
                <w:noProof/>
                <w:webHidden/>
              </w:rPr>
              <w:fldChar w:fldCharType="separate"/>
            </w:r>
            <w:r>
              <w:rPr>
                <w:noProof/>
                <w:webHidden/>
              </w:rPr>
              <w:t>9</w:t>
            </w:r>
            <w:r>
              <w:rPr>
                <w:noProof/>
                <w:webHidden/>
              </w:rPr>
              <w:fldChar w:fldCharType="end"/>
            </w:r>
          </w:hyperlink>
        </w:p>
        <w:p w14:paraId="78A3F03C" w14:textId="3C7C4974" w:rsidR="002E5B6E" w:rsidRDefault="002E5B6E">
          <w:r>
            <w:rPr>
              <w:b/>
              <w:bCs/>
              <w:noProof/>
            </w:rPr>
            <w:fldChar w:fldCharType="end"/>
          </w:r>
        </w:p>
      </w:sdtContent>
    </w:sdt>
    <w:p w14:paraId="75F20B94" w14:textId="77777777" w:rsidR="00400A46" w:rsidRDefault="00400A46" w:rsidP="00042215">
      <w:pPr>
        <w:pStyle w:val="Heading1"/>
        <w:rPr>
          <w:rFonts w:eastAsia="Times New Roman" w:cs="Times New Roman"/>
          <w:b/>
          <w:bCs/>
          <w:color w:val="000000"/>
          <w:szCs w:val="28"/>
        </w:rPr>
      </w:pPr>
    </w:p>
    <w:p w14:paraId="326C30DC" w14:textId="77777777" w:rsidR="00400A46" w:rsidRDefault="00400A46">
      <w:pPr>
        <w:rPr>
          <w:rFonts w:ascii="Times New Roman" w:eastAsia="Times New Roman" w:hAnsi="Times New Roman" w:cs="Times New Roman"/>
          <w:b/>
          <w:bCs/>
          <w:color w:val="000000"/>
          <w:sz w:val="28"/>
          <w:szCs w:val="28"/>
          <w:u w:val="single"/>
        </w:rPr>
      </w:pPr>
      <w:r>
        <w:rPr>
          <w:rFonts w:eastAsia="Times New Roman" w:cs="Times New Roman"/>
          <w:b/>
          <w:bCs/>
          <w:color w:val="000000"/>
          <w:szCs w:val="28"/>
        </w:rPr>
        <w:br w:type="page"/>
      </w:r>
    </w:p>
    <w:p w14:paraId="30C51F5A" w14:textId="5603E5DB" w:rsidR="00952FE6" w:rsidRDefault="00952FE6" w:rsidP="00042215">
      <w:pPr>
        <w:pStyle w:val="Heading1"/>
        <w:rPr>
          <w:rFonts w:eastAsia="Times New Roman" w:cs="Times New Roman"/>
          <w:b/>
          <w:bCs/>
          <w:color w:val="000000"/>
          <w:szCs w:val="28"/>
        </w:rPr>
      </w:pPr>
      <w:bookmarkStart w:id="1" w:name="_Toc119083765"/>
      <w:r w:rsidRPr="00042215">
        <w:rPr>
          <w:rFonts w:eastAsia="Times New Roman" w:cs="Times New Roman"/>
          <w:b/>
          <w:bCs/>
          <w:color w:val="000000"/>
          <w:szCs w:val="28"/>
        </w:rPr>
        <w:lastRenderedPageBreak/>
        <w:t>Abstract</w:t>
      </w:r>
      <w:bookmarkEnd w:id="1"/>
    </w:p>
    <w:p w14:paraId="4E4D4364" w14:textId="0828A849" w:rsidR="00952FE6" w:rsidRPr="00952FE6" w:rsidRDefault="00380A16" w:rsidP="00380A16">
      <w:pPr>
        <w:jc w:val="both"/>
        <w:rPr>
          <w:rFonts w:ascii="Times New Roman" w:eastAsia="Times New Roman" w:hAnsi="Times New Roman" w:cs="Times New Roman"/>
          <w:sz w:val="24"/>
          <w:szCs w:val="24"/>
        </w:rPr>
      </w:pPr>
      <w:r>
        <w:t>W</w:t>
      </w:r>
      <w:r w:rsidR="002D5DEF">
        <w:t xml:space="preserve">e need to venture out to different spots or urban communities. Whether it is for wellbeing or </w:t>
      </w:r>
      <w:r>
        <w:t>vacations. The</w:t>
      </w:r>
      <w:r w:rsidR="002D5DEF">
        <w:t xml:space="preserve"> most concerning issue when we travel to another spot is the convenience. We need to proceed to look the inns </w:t>
      </w:r>
      <w:r>
        <w:t xml:space="preserve"> or hotel </w:t>
      </w:r>
      <w:r w:rsidR="002D5DEF">
        <w:t xml:space="preserve">for </w:t>
      </w:r>
      <w:r w:rsidR="007441A5">
        <w:t>better</w:t>
      </w:r>
      <w:r w:rsidR="002D5DEF">
        <w:t xml:space="preserve"> rooms and the </w:t>
      </w:r>
      <w:r w:rsidR="007441A5">
        <w:t>comfort</w:t>
      </w:r>
      <w:r w:rsidR="002D5DEF">
        <w:t xml:space="preserve"> they give and furthermore the charges of that specific room. The first issue here is time utilization; it will set us back a ton of time in scanning the most ideal choice for us. The second issue here is each night charges of that room an inn offers, which is expensive. For all the previously mentioned issues, we present the "Co</w:t>
      </w:r>
      <w:r>
        <w:t>-</w:t>
      </w:r>
      <w:r w:rsidR="002D5DEF">
        <w:t xml:space="preserve">loci-PayingGuest" Application. In this application, individuals having an extra room in their home and able to have a paying visitor can post an ad about their home (area of the house) and the room and what administrations they will offer the visitor and furthermore the per night charges of that room. The explorers can then pick the most ideal choice for themselves. Airbnb is an Application which offers comparable support yet it needs one element, it doesn't permit you to speak with different explorers nearby. </w:t>
      </w:r>
      <w:r w:rsidRPr="00380A16">
        <w:t>Taking this into</w:t>
      </w:r>
      <w:r>
        <w:t xml:space="preserve"> </w:t>
      </w:r>
      <w:r w:rsidRPr="00380A16">
        <w:t>consideration, our one additional component is that when travelers, particularly vacationers, travel, they must visit and investigate the location. As a result, we will give explorers in a similar region the option of communicating with one another and planning a visit to interesting areas. We will create an Android application called "PayingGuest" that will cover the general issues discussed. To create the application, we will use Kotlin and the XML language.</w:t>
      </w:r>
    </w:p>
    <w:p w14:paraId="051F3C28" w14:textId="5CA89499" w:rsidR="00952FE6" w:rsidRDefault="00952FE6" w:rsidP="00042215">
      <w:pPr>
        <w:pStyle w:val="Heading1"/>
        <w:rPr>
          <w:rFonts w:eastAsia="Times New Roman"/>
          <w:b/>
          <w:bCs/>
        </w:rPr>
      </w:pPr>
      <w:bookmarkStart w:id="2" w:name="_Toc119083766"/>
      <w:r w:rsidRPr="00400A46">
        <w:rPr>
          <w:rFonts w:eastAsia="Times New Roman"/>
          <w:b/>
          <w:bCs/>
        </w:rPr>
        <w:t>1.0 Introducti</w:t>
      </w:r>
      <w:r w:rsidR="000A7A3F">
        <w:rPr>
          <w:rFonts w:eastAsia="Times New Roman"/>
          <w:b/>
          <w:bCs/>
        </w:rPr>
        <w:t>on</w:t>
      </w:r>
      <w:bookmarkEnd w:id="2"/>
      <w:r w:rsidR="000A7A3F">
        <w:rPr>
          <w:rFonts w:eastAsia="Times New Roman"/>
          <w:b/>
          <w:bCs/>
        </w:rPr>
        <w:t xml:space="preserve"> </w:t>
      </w:r>
    </w:p>
    <w:p w14:paraId="6D11E8AF" w14:textId="1DB1221C" w:rsidR="005E470D" w:rsidRPr="00DB4CEB" w:rsidRDefault="005E470D" w:rsidP="005E470D">
      <w:pPr>
        <w:ind w:firstLine="720"/>
      </w:pPr>
      <w:r>
        <w:t xml:space="preserve">In this digitized world we want </w:t>
      </w:r>
      <w:r w:rsidR="00822B08">
        <w:t>everything</w:t>
      </w:r>
      <w:r>
        <w:t xml:space="preserve"> at our fingertips. From smaller to big decision we are taking through our mobile phone i.e. shopping , billing etc. According to Wikipedia Pakistan is on 20</w:t>
      </w:r>
      <w:r w:rsidRPr="001E5FCC">
        <w:rPr>
          <w:vertAlign w:val="superscript"/>
        </w:rPr>
        <w:t>th</w:t>
      </w:r>
      <w:r>
        <w:t xml:space="preserve"> ranking in Smart phone usage ( 2019).About 96 percent people are android users (According to </w:t>
      </w:r>
      <w:r w:rsidR="00822B08">
        <w:t>stat Counter</w:t>
      </w:r>
      <w:r>
        <w:t xml:space="preserve"> global stats).So by considering that statistics we got an idea of building A Mobile application</w:t>
      </w:r>
      <w:r w:rsidR="00822B08">
        <w:t>.</w:t>
      </w:r>
    </w:p>
    <w:p w14:paraId="534CDE0B" w14:textId="686E2EB1" w:rsidR="00D93AAB" w:rsidRDefault="000A7A3F" w:rsidP="00822B08">
      <w:r>
        <w:t>Accommodation becomes our need whenever we travel out to other city for different purposes either for picnic  , interview or any educational purpose</w:t>
      </w:r>
      <w:r w:rsidR="0086267B">
        <w:t xml:space="preserve"> and so on. In order to get </w:t>
      </w:r>
      <w:r w:rsidR="0086267B">
        <w:rPr>
          <w:rFonts w:ascii="Raleway-regular" w:hAnsi="Raleway-regular"/>
          <w:color w:val="333333"/>
          <w:sz w:val="23"/>
          <w:szCs w:val="23"/>
          <w:shd w:val="clear" w:color="auto" w:fill="FFFFFF"/>
        </w:rPr>
        <w:t xml:space="preserve">the  </w:t>
      </w:r>
      <w:r w:rsidR="0086267B" w:rsidRPr="0086267B">
        <w:t>ideal dwelling away from home</w:t>
      </w:r>
      <w:r w:rsidR="0086267B">
        <w:t xml:space="preserve"> there should </w:t>
      </w:r>
      <w:r w:rsidR="005E470D">
        <w:t xml:space="preserve">be </w:t>
      </w:r>
      <w:r w:rsidR="0086267B">
        <w:t xml:space="preserve">easy tool on tap </w:t>
      </w:r>
      <w:r w:rsidR="00822B08">
        <w:t>away. However,</w:t>
      </w:r>
      <w:r w:rsidR="005E470D" w:rsidRPr="005E470D">
        <w:t xml:space="preserve"> </w:t>
      </w:r>
      <w:r w:rsidR="005E470D">
        <w:t xml:space="preserve">there are many websites that are offering booking for accommodation in Pakistan but </w:t>
      </w:r>
      <w:r w:rsidR="00822B08" w:rsidRPr="00822B08">
        <w:t xml:space="preserve">there isn't a lot of Versatile application that gives convenience  with the exception of air bnb that empowered its </w:t>
      </w:r>
      <w:r w:rsidR="00822B08">
        <w:t xml:space="preserve">services </w:t>
      </w:r>
      <w:r w:rsidR="00822B08" w:rsidRPr="00822B08">
        <w:t>all through Pakistan.</w:t>
      </w:r>
      <w:r w:rsidR="00D93AAB">
        <w:t xml:space="preserve"> </w:t>
      </w:r>
      <w:r w:rsidR="00005447">
        <w:t>Thus,</w:t>
      </w:r>
      <w:r w:rsidR="00D93AAB">
        <w:t xml:space="preserve"> our Mobile App </w:t>
      </w:r>
      <w:r w:rsidR="00005447">
        <w:t xml:space="preserve">will provide </w:t>
      </w:r>
      <w:r w:rsidR="00D93AAB">
        <w:t>eas</w:t>
      </w:r>
      <w:r w:rsidR="00005447">
        <w:t xml:space="preserve">e </w:t>
      </w:r>
      <w:r w:rsidR="00D93AAB">
        <w:t xml:space="preserve"> for searching and booking a paying guest rather than hotels </w:t>
      </w:r>
      <w:r w:rsidR="00005447">
        <w:t>that are not much home like as well cost effective also. This will also provide communication mechanism between multiple explorer and traveler.</w:t>
      </w:r>
    </w:p>
    <w:p w14:paraId="66022EA4" w14:textId="746FC77E" w:rsidR="004D46AC" w:rsidRPr="00822B08" w:rsidRDefault="004D46AC" w:rsidP="00822B08">
      <w:r>
        <w:t xml:space="preserve">Co-Loci </w:t>
      </w:r>
      <w:proofErr w:type="spellStart"/>
      <w:r>
        <w:t>PayingGuest</w:t>
      </w:r>
      <w:proofErr w:type="spellEnd"/>
      <w:r>
        <w:t xml:space="preserve"> </w:t>
      </w:r>
      <w:proofErr w:type="gramStart"/>
      <w:r>
        <w:t>An</w:t>
      </w:r>
      <w:proofErr w:type="gramEnd"/>
      <w:r>
        <w:t xml:space="preserve"> android based application will be build to save time money and feel hassle free in order to ideal home like dwelling (hospitality services) and also build strong networking through communication with other travelers and visitors nearby</w:t>
      </w:r>
    </w:p>
    <w:p w14:paraId="760C3226" w14:textId="7F8C279C" w:rsidR="000C6DA0" w:rsidRDefault="00952FE6" w:rsidP="000C6DA0">
      <w:pPr>
        <w:pStyle w:val="Heading1"/>
        <w:rPr>
          <w:rFonts w:eastAsia="Times New Roman"/>
          <w:b/>
          <w:bCs/>
          <w:color w:val="000000"/>
          <w:szCs w:val="28"/>
        </w:rPr>
      </w:pPr>
      <w:bookmarkStart w:id="3" w:name="_Toc119083767"/>
      <w:r w:rsidRPr="00952FE6">
        <w:rPr>
          <w:rFonts w:eastAsia="Times New Roman"/>
          <w:b/>
          <w:bCs/>
          <w:color w:val="000000"/>
          <w:szCs w:val="28"/>
        </w:rPr>
        <w:t>2.0 Background and Problem Identification</w:t>
      </w:r>
      <w:bookmarkEnd w:id="3"/>
    </w:p>
    <w:p w14:paraId="3ED87D43" w14:textId="5FBD8D7D" w:rsidR="00B26ADB" w:rsidRPr="00B26ADB" w:rsidRDefault="00B26ADB" w:rsidP="00B26ADB">
      <w:pPr>
        <w:pStyle w:val="Heading2"/>
        <w:ind w:firstLine="720"/>
        <w:rPr>
          <w:b/>
          <w:bCs/>
          <w:color w:val="000000" w:themeColor="text1"/>
          <w:u w:val="single"/>
        </w:rPr>
      </w:pPr>
      <w:bookmarkStart w:id="4" w:name="_Toc119083768"/>
      <w:r w:rsidRPr="00B26ADB">
        <w:rPr>
          <w:b/>
          <w:bCs/>
          <w:color w:val="000000" w:themeColor="text1"/>
          <w:u w:val="single"/>
        </w:rPr>
        <w:t>2.1</w:t>
      </w:r>
      <w:r>
        <w:rPr>
          <w:b/>
          <w:bCs/>
          <w:color w:val="000000" w:themeColor="text1"/>
          <w:u w:val="single"/>
        </w:rPr>
        <w:t xml:space="preserve"> B</w:t>
      </w:r>
      <w:r w:rsidRPr="00B26ADB">
        <w:rPr>
          <w:b/>
          <w:bCs/>
          <w:color w:val="000000" w:themeColor="text1"/>
          <w:u w:val="single"/>
        </w:rPr>
        <w:t>ackground</w:t>
      </w:r>
      <w:bookmarkEnd w:id="4"/>
    </w:p>
    <w:p w14:paraId="4BFD4F69" w14:textId="46C9CA71" w:rsidR="0039227F" w:rsidRDefault="00660554" w:rsidP="00D93AAB">
      <w:r w:rsidRPr="00660554">
        <w:t>The large number of explorers</w:t>
      </w:r>
      <w:r w:rsidR="00A874F5">
        <w:t xml:space="preserve"> and travel bloggers </w:t>
      </w:r>
      <w:r w:rsidRPr="00660554">
        <w:t xml:space="preserve"> who are unfamiliar with the new locations benefit from </w:t>
      </w:r>
      <w:r w:rsidR="00A874F5">
        <w:t>accommodation service.</w:t>
      </w:r>
      <w:r w:rsidRPr="00660554">
        <w:t xml:space="preserve"> Additionally, it aids tourists in more thoroughly researching their ideal city. It enhances the overall understanding of travel </w:t>
      </w:r>
      <w:r>
        <w:t xml:space="preserve">. A comfortable </w:t>
      </w:r>
      <w:r w:rsidR="00A874F5">
        <w:t xml:space="preserve">and affordable </w:t>
      </w:r>
      <w:r>
        <w:t>staying-</w:t>
      </w:r>
      <w:r w:rsidR="00A874F5">
        <w:t>inn</w:t>
      </w:r>
      <w:r>
        <w:t xml:space="preserve"> </w:t>
      </w:r>
      <w:r w:rsidRPr="00660554">
        <w:t xml:space="preserve"> consequently has a variety of effects on vacation</w:t>
      </w:r>
      <w:r w:rsidR="00A874F5">
        <w:t xml:space="preserve"> and travel</w:t>
      </w:r>
      <w:r w:rsidRPr="00660554">
        <w:t>.</w:t>
      </w:r>
    </w:p>
    <w:p w14:paraId="20BCCC2C" w14:textId="77777777" w:rsidR="00842394" w:rsidRDefault="0039227F" w:rsidP="00D93AAB">
      <w:r>
        <w:t xml:space="preserve">There are existing websites that offers home stays and other </w:t>
      </w:r>
      <w:r w:rsidR="00427A8F">
        <w:t>accommodations</w:t>
      </w:r>
      <w:r w:rsidR="000C6DA0">
        <w:t xml:space="preserve"> services.</w:t>
      </w:r>
    </w:p>
    <w:p w14:paraId="5E58E1F9" w14:textId="77777777" w:rsidR="00842394" w:rsidRDefault="00842394" w:rsidP="00D93AAB"/>
    <w:p w14:paraId="0CA341A7" w14:textId="77777777" w:rsidR="00842394" w:rsidRDefault="00842394" w:rsidP="00D93AAB"/>
    <w:p w14:paraId="7FAC998E" w14:textId="177C0A49" w:rsidR="00842394" w:rsidRDefault="00842394" w:rsidP="00D93AAB">
      <w:r>
        <w:t>Air bn</w:t>
      </w:r>
      <w:r>
        <w:rPr>
          <w:noProof/>
        </w:rPr>
        <w:drawing>
          <wp:anchor distT="0" distB="0" distL="114300" distR="114300" simplePos="0" relativeHeight="251658240" behindDoc="0" locked="0" layoutInCell="1" allowOverlap="1" wp14:anchorId="1EACB51A" wp14:editId="73953785">
            <wp:simplePos x="0" y="0"/>
            <wp:positionH relativeFrom="column">
              <wp:posOffset>342900</wp:posOffset>
            </wp:positionH>
            <wp:positionV relativeFrom="paragraph">
              <wp:posOffset>4445</wp:posOffset>
            </wp:positionV>
            <wp:extent cx="752475" cy="282575"/>
            <wp:effectExtent l="0" t="0" r="9525"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52475" cy="282575"/>
                    </a:xfrm>
                    <a:prstGeom prst="rect">
                      <a:avLst/>
                    </a:prstGeom>
                  </pic:spPr>
                </pic:pic>
              </a:graphicData>
            </a:graphic>
          </wp:anchor>
        </w:drawing>
      </w:r>
      <w:r>
        <w:t>b:</w:t>
      </w:r>
    </w:p>
    <w:p w14:paraId="360EB8AB" w14:textId="6E1A60CF" w:rsidR="005D0A52" w:rsidRDefault="005D0A52" w:rsidP="00D93AAB">
      <w:r w:rsidRPr="005D0A52">
        <w:t>People can find short-term housing to rent on the website Airbnb. This can be somebody having a spare bedroom or property management companies that rent out many apartments. To become an all-in-one travel site, the platform has grown through forming alliances with businesses including restaurants, vehicle rental agencies, and entertainment and tour websites, among others. They position themselves as a "travel community" on the internet that enables visitors to interact with locals in far-off places.</w:t>
      </w:r>
    </w:p>
    <w:p w14:paraId="0500C76F" w14:textId="24715E8B" w:rsidR="00842394" w:rsidRDefault="00842394" w:rsidP="00D93AAB">
      <w:r>
        <w:rPr>
          <w:noProof/>
        </w:rPr>
        <w:drawing>
          <wp:inline distT="0" distB="0" distL="0" distR="0" wp14:anchorId="48E18FFE" wp14:editId="6D886401">
            <wp:extent cx="647700" cy="2563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8459" cy="260640"/>
                    </a:xfrm>
                    <a:prstGeom prst="rect">
                      <a:avLst/>
                    </a:prstGeom>
                  </pic:spPr>
                </pic:pic>
              </a:graphicData>
            </a:graphic>
          </wp:inline>
        </w:drawing>
      </w:r>
    </w:p>
    <w:p w14:paraId="2C44CECB" w14:textId="2A6EE7F2" w:rsidR="00842394" w:rsidRDefault="00842394" w:rsidP="00D93AAB">
      <w:r>
        <w:t>Trivago:</w:t>
      </w:r>
    </w:p>
    <w:p w14:paraId="7BC4F81E" w14:textId="04E1883B" w:rsidR="00842394" w:rsidRDefault="00842394" w:rsidP="00D93AAB">
      <w:r w:rsidRPr="00842394">
        <w:t>With only a few clicks, customers of trivago's hotel search can compare rates for more than 5.0 million hotels and other accommodations across more than 190 countries from more than 300 different booking sites.</w:t>
      </w:r>
    </w:p>
    <w:p w14:paraId="5B3401E5" w14:textId="490A4D8E" w:rsidR="00842394" w:rsidRDefault="00842394" w:rsidP="00D93AAB">
      <w:r>
        <w:rPr>
          <w:noProof/>
        </w:rPr>
        <w:drawing>
          <wp:inline distT="0" distB="0" distL="0" distR="0" wp14:anchorId="2B4E1748" wp14:editId="64887E91">
            <wp:extent cx="1285875" cy="257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85875" cy="257175"/>
                    </a:xfrm>
                    <a:prstGeom prst="rect">
                      <a:avLst/>
                    </a:prstGeom>
                  </pic:spPr>
                </pic:pic>
              </a:graphicData>
            </a:graphic>
          </wp:inline>
        </w:drawing>
      </w:r>
    </w:p>
    <w:p w14:paraId="7B0BC6A5" w14:textId="7F683270" w:rsidR="00842394" w:rsidRDefault="00842394" w:rsidP="00D93AAB">
      <w:r>
        <w:t xml:space="preserve">Homes Pakistan: </w:t>
      </w:r>
      <w:r w:rsidR="00AD4F23" w:rsidRPr="00F9439B">
        <w:t>Homes Pakistan</w:t>
      </w:r>
      <w:r w:rsidR="00F9439B" w:rsidRPr="00F9439B">
        <w:t xml:space="preserve"> is a website devoted to providing in-depth information regarding the sale, purchase, rent, and mortgage of residential and commercial properties in Pakistan, as well as professional opinions about the state of the market and advice for home repair. It has clearly established itself as a top option for real estate buyers, sellers, tenants, landlords, and professionals.</w:t>
      </w:r>
      <w:r w:rsidR="005650B0">
        <w:t xml:space="preserve"> </w:t>
      </w:r>
    </w:p>
    <w:p w14:paraId="26D40100" w14:textId="77777777" w:rsidR="00827BEF" w:rsidRDefault="00827BEF" w:rsidP="00D93AAB"/>
    <w:p w14:paraId="009076FF" w14:textId="78245186" w:rsidR="00827BEF" w:rsidRDefault="00827BEF" w:rsidP="00D93AAB"/>
    <w:p w14:paraId="231BCB0A" w14:textId="32B2A43B" w:rsidR="005D0A52" w:rsidRDefault="00B26ADB" w:rsidP="005D0A52">
      <w:pPr>
        <w:pStyle w:val="Heading2"/>
        <w:rPr>
          <w:b/>
          <w:bCs/>
          <w:color w:val="000000" w:themeColor="text1"/>
          <w:u w:val="single"/>
        </w:rPr>
      </w:pPr>
      <w:bookmarkStart w:id="5" w:name="_Toc119083769"/>
      <w:r>
        <w:rPr>
          <w:b/>
          <w:bCs/>
          <w:color w:val="000000" w:themeColor="text1"/>
          <w:u w:val="single"/>
        </w:rPr>
        <w:t xml:space="preserve">2.1.1 </w:t>
      </w:r>
      <w:r w:rsidR="005D0A52" w:rsidRPr="005D0A52">
        <w:rPr>
          <w:b/>
          <w:bCs/>
          <w:color w:val="000000" w:themeColor="text1"/>
          <w:u w:val="single"/>
        </w:rPr>
        <w:t>Literature Review:</w:t>
      </w:r>
      <w:bookmarkEnd w:id="5"/>
    </w:p>
    <w:p w14:paraId="48B86EEE" w14:textId="2AB0E5FD" w:rsidR="005650B0" w:rsidRDefault="005650B0" w:rsidP="005650B0">
      <w:r w:rsidRPr="00827BEF">
        <w:t xml:space="preserve">In this portion the design features </w:t>
      </w:r>
      <w:r w:rsidR="00B26ADB">
        <w:t>a</w:t>
      </w:r>
      <w:r w:rsidR="003237FE">
        <w:t>re analyzed</w:t>
      </w:r>
      <w:r w:rsidR="00B26ADB">
        <w:t xml:space="preserve"> through taking idea from existing app Air bnb and some limitation identified.</w:t>
      </w:r>
    </w:p>
    <w:p w14:paraId="6A8CE6E4" w14:textId="7DB3C008" w:rsidR="009D7572" w:rsidRDefault="00B26ADB" w:rsidP="005650B0">
      <w:pPr>
        <w:rPr>
          <w:b/>
          <w:bCs/>
          <w:color w:val="000000" w:themeColor="text1"/>
          <w:u w:val="single"/>
        </w:rPr>
      </w:pPr>
      <w:r>
        <w:rPr>
          <w:b/>
          <w:bCs/>
          <w:color w:val="000000" w:themeColor="text1"/>
          <w:u w:val="single"/>
        </w:rPr>
        <w:t>2.1.1</w:t>
      </w:r>
      <w:r>
        <w:rPr>
          <w:b/>
          <w:bCs/>
          <w:color w:val="000000" w:themeColor="text1"/>
          <w:u w:val="single"/>
        </w:rPr>
        <w:t>.(a)</w:t>
      </w:r>
      <w:r w:rsidR="009D7572">
        <w:rPr>
          <w:b/>
          <w:bCs/>
          <w:color w:val="000000" w:themeColor="text1"/>
          <w:u w:val="single"/>
        </w:rPr>
        <w:t>Design and features of existing android application</w:t>
      </w:r>
    </w:p>
    <w:p w14:paraId="71CE538B" w14:textId="28F850A3" w:rsidR="00A14145" w:rsidRPr="00827BEF" w:rsidRDefault="009D7572" w:rsidP="005650B0">
      <w:r>
        <w:t xml:space="preserve">Here we are discussing the </w:t>
      </w:r>
      <w:r w:rsidR="00A14145">
        <w:t>design of air bnb here is the complete description for its featural design</w:t>
      </w:r>
    </w:p>
    <w:p w14:paraId="32B92C34" w14:textId="73DEA9DB" w:rsidR="00842394" w:rsidRDefault="003237FE" w:rsidP="00842394">
      <w:r>
        <w:rPr>
          <w:noProof/>
        </w:rPr>
        <w:lastRenderedPageBreak/>
        <w:drawing>
          <wp:inline distT="0" distB="0" distL="0" distR="0" wp14:anchorId="4B754F44" wp14:editId="14F41BE4">
            <wp:extent cx="5943600" cy="3354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54070"/>
                    </a:xfrm>
                    <a:prstGeom prst="rect">
                      <a:avLst/>
                    </a:prstGeom>
                  </pic:spPr>
                </pic:pic>
              </a:graphicData>
            </a:graphic>
          </wp:inline>
        </w:drawing>
      </w:r>
    </w:p>
    <w:p w14:paraId="402720F5" w14:textId="20438EE5" w:rsidR="003237FE" w:rsidRPr="00842394" w:rsidRDefault="003237FE" w:rsidP="00842394">
      <w:r>
        <w:t>Website design Airbnb</w:t>
      </w:r>
    </w:p>
    <w:p w14:paraId="03BF3FF9" w14:textId="7867A2ED" w:rsidR="00427A8F" w:rsidRDefault="00827BEF" w:rsidP="00D93AAB">
      <w:r>
        <w:rPr>
          <w:noProof/>
        </w:rPr>
        <w:drawing>
          <wp:inline distT="0" distB="0" distL="0" distR="0" wp14:anchorId="64008D19" wp14:editId="2505CF3D">
            <wp:extent cx="5943600" cy="4104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04640"/>
                    </a:xfrm>
                    <a:prstGeom prst="rect">
                      <a:avLst/>
                    </a:prstGeom>
                  </pic:spPr>
                </pic:pic>
              </a:graphicData>
            </a:graphic>
          </wp:inline>
        </w:drawing>
      </w:r>
      <w:r>
        <w:t>[reference:</w:t>
      </w:r>
      <w:r w:rsidRPr="00827BEF">
        <w:t xml:space="preserve"> </w:t>
      </w:r>
      <w:hyperlink r:id="rId12" w:history="1">
        <w:r w:rsidR="009D7572" w:rsidRPr="00441E0E">
          <w:rPr>
            <w:rStyle w:val="Hyperlink"/>
          </w:rPr>
          <w:t>https://appinventiv.com/blog/cost-to-develop-airbnb-app-clone/#2</w:t>
        </w:r>
      </w:hyperlink>
      <w:r>
        <w:t>]</w:t>
      </w:r>
    </w:p>
    <w:p w14:paraId="59CDABAC" w14:textId="6AC02CE8" w:rsidR="00A14145" w:rsidRPr="00A14145" w:rsidRDefault="00A14145" w:rsidP="00A14145">
      <w:pPr>
        <w:rPr>
          <w:b/>
          <w:bCs/>
          <w:u w:val="single"/>
        </w:rPr>
      </w:pPr>
      <w:r w:rsidRPr="00A14145">
        <w:rPr>
          <w:b/>
          <w:bCs/>
          <w:u w:val="single"/>
        </w:rPr>
        <w:lastRenderedPageBreak/>
        <w:t xml:space="preserve">1. </w:t>
      </w:r>
      <w:r w:rsidRPr="00A14145">
        <w:rPr>
          <w:b/>
          <w:bCs/>
          <w:u w:val="single"/>
        </w:rPr>
        <w:t>registration</w:t>
      </w:r>
    </w:p>
    <w:p w14:paraId="423FC8FD" w14:textId="77777777" w:rsidR="00A14145" w:rsidRDefault="00A14145" w:rsidP="00A14145">
      <w:r>
        <w:t>The premier component to consider on account of Airbnb like application improvement is enrollment.</w:t>
      </w:r>
    </w:p>
    <w:p w14:paraId="240E7425" w14:textId="77777777" w:rsidR="00A14145" w:rsidRDefault="00A14145" w:rsidP="00A14145"/>
    <w:p w14:paraId="598A67F0" w14:textId="77777777" w:rsidR="00A14145" w:rsidRDefault="00A14145" w:rsidP="00A14145">
      <w:r>
        <w:t>Presently, while it is very normal to reque</w:t>
      </w:r>
      <w:bookmarkStart w:id="6" w:name="_GoBack"/>
      <w:bookmarkEnd w:id="6"/>
      <w:r>
        <w:t>st that clients enter all the data all alone, it is beneficial to offer them the office to hint up/login through web-based entertainment qualifications.</w:t>
      </w:r>
    </w:p>
    <w:p w14:paraId="2DC23A61" w14:textId="77777777" w:rsidR="00A14145" w:rsidRPr="003237FE" w:rsidRDefault="00A14145" w:rsidP="00A14145">
      <w:pPr>
        <w:rPr>
          <w:b/>
          <w:bCs/>
        </w:rPr>
      </w:pPr>
    </w:p>
    <w:p w14:paraId="0F466D10" w14:textId="77777777" w:rsidR="00A14145" w:rsidRPr="003237FE" w:rsidRDefault="00A14145" w:rsidP="00A14145">
      <w:pPr>
        <w:rPr>
          <w:b/>
          <w:bCs/>
        </w:rPr>
      </w:pPr>
      <w:r w:rsidRPr="003237FE">
        <w:rPr>
          <w:b/>
          <w:bCs/>
        </w:rPr>
        <w:t>2. Profiles</w:t>
      </w:r>
    </w:p>
    <w:p w14:paraId="1BD2BFC7" w14:textId="77777777" w:rsidR="00A14145" w:rsidRDefault="00A14145" w:rsidP="00A14145">
      <w:r>
        <w:t>As we just saw now, when you put resources into the cycle to fabricate an iPhone or Android Airbnb clone application, you don't put resources into one however three renditions of the application - host, visitor, and administrator.</w:t>
      </w:r>
    </w:p>
    <w:p w14:paraId="7F13FB46" w14:textId="77777777" w:rsidR="00A14145" w:rsidRDefault="00A14145" w:rsidP="00A14145"/>
    <w:p w14:paraId="3C9B9F4C" w14:textId="1FC0338E" w:rsidR="00A14145" w:rsidRDefault="00A14145" w:rsidP="00A14145">
      <w:r>
        <w:t xml:space="preserve">Presently, profile wise, </w:t>
      </w:r>
      <w:r>
        <w:t>although</w:t>
      </w:r>
      <w:r>
        <w:t xml:space="preserve"> every one of the three forms will have them, the Host and Visitor variants will be the ones that have the </w:t>
      </w:r>
      <w:proofErr w:type="gramStart"/>
      <w:r>
        <w:t>most broad</w:t>
      </w:r>
      <w:proofErr w:type="gramEnd"/>
      <w:r>
        <w:t xml:space="preserve"> profiles. At the profile creation stage, you should bring answers in regards to clients' name, email id, date of birth, telephone number, installment mode and so on and afterward associate it to your hearty backend structure so the data is all protected.</w:t>
      </w:r>
    </w:p>
    <w:p w14:paraId="393AEB9E" w14:textId="77777777" w:rsidR="00A14145" w:rsidRPr="00A14145" w:rsidRDefault="00A14145" w:rsidP="00A14145">
      <w:pPr>
        <w:rPr>
          <w:b/>
          <w:bCs/>
        </w:rPr>
      </w:pPr>
    </w:p>
    <w:p w14:paraId="246DF167" w14:textId="46F5F257" w:rsidR="00A14145" w:rsidRPr="00A14145" w:rsidRDefault="00A14145" w:rsidP="00A14145">
      <w:pPr>
        <w:rPr>
          <w:b/>
          <w:bCs/>
        </w:rPr>
      </w:pPr>
      <w:r w:rsidRPr="00A14145">
        <w:rPr>
          <w:b/>
          <w:bCs/>
        </w:rPr>
        <w:t>3. Wide Channel Choices</w:t>
      </w:r>
      <w:r w:rsidRPr="00A14145">
        <w:rPr>
          <w:b/>
          <w:bCs/>
        </w:rPr>
        <w:t>/filters</w:t>
      </w:r>
    </w:p>
    <w:p w14:paraId="3A97FD7A" w14:textId="0284106F" w:rsidR="00A14145" w:rsidRDefault="00A14145" w:rsidP="00A14145">
      <w:r>
        <w:t>One of the most amazing elements of Airbnb application is its filtration office. The application provides clients with an exceptionally wide assortment of separating choices going from property type and cost reach to date and precision of the area. They even offer clients a chance to place to their greatest advantage and afterward conclude on premise that.</w:t>
      </w:r>
    </w:p>
    <w:p w14:paraId="73E41100" w14:textId="77777777" w:rsidR="00A14145" w:rsidRPr="00A14145" w:rsidRDefault="00A14145" w:rsidP="00A14145">
      <w:pPr>
        <w:rPr>
          <w:b/>
          <w:bCs/>
        </w:rPr>
      </w:pPr>
      <w:r w:rsidRPr="00A14145">
        <w:rPr>
          <w:b/>
          <w:bCs/>
        </w:rPr>
        <w:t>4. Room Subtleties</w:t>
      </w:r>
    </w:p>
    <w:p w14:paraId="6A29D889" w14:textId="44025AFC" w:rsidR="00A14145" w:rsidRDefault="00A14145" w:rsidP="00A14145">
      <w:r>
        <w:t xml:space="preserve">There are some of the premise on which clients settle on a room. They could take a gander at the transferred pictures, the view noticeable from the room, surveys and evaluations, room portrayal, area of the property room </w:t>
      </w:r>
      <w:r>
        <w:t xml:space="preserve">rent </w:t>
      </w:r>
      <w:r>
        <w:t xml:space="preserve"> and so forth. They likewise frequently settle on the choice based on the host surveys, alongside a few different elements like the time of stay, kind of administrations offered and the office to pay at the </w:t>
      </w:r>
      <w:r>
        <w:t>property. And</w:t>
      </w:r>
      <w:r>
        <w:t xml:space="preserve"> subsequently, it is of outright significance that you have a room detail interface prepared.</w:t>
      </w:r>
    </w:p>
    <w:p w14:paraId="6264EB37" w14:textId="77777777" w:rsidR="00A14145" w:rsidRPr="00A14145" w:rsidRDefault="00A14145" w:rsidP="00A14145">
      <w:pPr>
        <w:rPr>
          <w:b/>
          <w:bCs/>
        </w:rPr>
      </w:pPr>
      <w:r w:rsidRPr="00A14145">
        <w:rPr>
          <w:b/>
          <w:bCs/>
        </w:rPr>
        <w:t>5. Interpretation</w:t>
      </w:r>
    </w:p>
    <w:p w14:paraId="12936CC8" w14:textId="4BFBBB4F" w:rsidR="00A14145" w:rsidRDefault="00A14145" w:rsidP="00A14145">
      <w:r>
        <w:t>With the assistance of google interpreter, clients are given the choice to decipher all the portrayal in the property posting in their</w:t>
      </w:r>
      <w:r>
        <w:t xml:space="preserve"> mother</w:t>
      </w:r>
      <w:r>
        <w:t xml:space="preserve"> </w:t>
      </w:r>
      <w:r>
        <w:t>tongue</w:t>
      </w:r>
      <w:r>
        <w:t>. With this adept utilization of restriction, your Airbnb like the application can't simply arrive at more nearby language clients yet in addition increment the commitment levels by complex.</w:t>
      </w:r>
      <w:r>
        <w:t xml:space="preserve"> </w:t>
      </w:r>
      <w:r>
        <w:t>In this way, remember to consider application confinement procedures and related difficulties while choosing the expense to foster convenience booking applications like Airbnb.</w:t>
      </w:r>
    </w:p>
    <w:p w14:paraId="3CC0E822" w14:textId="77777777" w:rsidR="00A14145" w:rsidRPr="00A14145" w:rsidRDefault="00A14145" w:rsidP="00A14145">
      <w:pPr>
        <w:rPr>
          <w:b/>
          <w:bCs/>
        </w:rPr>
      </w:pPr>
      <w:r w:rsidRPr="00A14145">
        <w:rPr>
          <w:b/>
          <w:bCs/>
        </w:rPr>
        <w:lastRenderedPageBreak/>
        <w:t>6. Map Consolidation</w:t>
      </w:r>
    </w:p>
    <w:p w14:paraId="4F963206" w14:textId="77777777" w:rsidR="00A14145" w:rsidRDefault="00A14145" w:rsidP="00A14145">
      <w:r>
        <w:t>One more component that you should not ignore while computing the improvement cost of an application like Airbnb is Guides. The office is your best way to empower the clients to pick the specific place where they wish to spend their excursion in. The thought is to have the guide mix major areas of strength for so even the remotest of the areas get brought in the application.</w:t>
      </w:r>
    </w:p>
    <w:p w14:paraId="5009E992" w14:textId="77777777" w:rsidR="00A14145" w:rsidRDefault="00A14145" w:rsidP="00A14145"/>
    <w:p w14:paraId="27525444" w14:textId="77777777" w:rsidR="00A14145" w:rsidRPr="00A14145" w:rsidRDefault="00A14145" w:rsidP="00A14145">
      <w:pPr>
        <w:rPr>
          <w:b/>
          <w:bCs/>
        </w:rPr>
      </w:pPr>
      <w:r w:rsidRPr="00A14145">
        <w:rPr>
          <w:b/>
          <w:bCs/>
        </w:rPr>
        <w:t>7. Backend Execution</w:t>
      </w:r>
    </w:p>
    <w:p w14:paraId="1C778075" w14:textId="77777777" w:rsidR="00A14145" w:rsidRDefault="00A14145" w:rsidP="00A14145">
      <w:r>
        <w:t>Server-side piece of the application is one of the most troublesome ones to grow, particularly when the application manages numerous clients communicating and making installments in a continuous note. The backend application advancement on this note must be incredibly thorough and legitimate to guarantee that the Airbnb clone application works precisely as it should.</w:t>
      </w:r>
    </w:p>
    <w:p w14:paraId="2F87D47C" w14:textId="77777777" w:rsidR="00A14145" w:rsidRDefault="00A14145" w:rsidP="00A14145"/>
    <w:p w14:paraId="08EF5392" w14:textId="4AFF6B6F" w:rsidR="00A14145" w:rsidRPr="00A14145" w:rsidRDefault="00A14145" w:rsidP="00A14145">
      <w:pPr>
        <w:rPr>
          <w:b/>
          <w:bCs/>
        </w:rPr>
      </w:pPr>
      <w:r w:rsidRPr="00A14145">
        <w:rPr>
          <w:b/>
          <w:bCs/>
        </w:rPr>
        <w:t xml:space="preserve">8. </w:t>
      </w:r>
      <w:r w:rsidRPr="00A14145">
        <w:rPr>
          <w:b/>
          <w:bCs/>
        </w:rPr>
        <w:t>Notification</w:t>
      </w:r>
    </w:p>
    <w:p w14:paraId="3AE24739" w14:textId="6065B631" w:rsidR="00A14145" w:rsidRDefault="00A14145" w:rsidP="00A14145">
      <w:r>
        <w:t>Sending and getting messages is a vital component of applications like Airbnb. As well as giving the hosts and guests a choice to stay associated through messages, you will likewise need to give a pop-up message usefulness to refresh the hosts and guests/visitors of the answer on their messages. Something that can work on your application transformation and consistency standard.</w:t>
      </w:r>
    </w:p>
    <w:p w14:paraId="2DC8CA28" w14:textId="63633B7D" w:rsidR="00A14145" w:rsidRDefault="00A14145" w:rsidP="00D93AAB"/>
    <w:p w14:paraId="6209349C" w14:textId="77777777" w:rsidR="009D7572" w:rsidRDefault="009D7572" w:rsidP="009D7572">
      <w:pPr>
        <w:rPr>
          <w:b/>
          <w:bCs/>
          <w:color w:val="000000" w:themeColor="text1"/>
          <w:u w:val="single"/>
        </w:rPr>
      </w:pPr>
      <w:r>
        <w:rPr>
          <w:b/>
          <w:bCs/>
          <w:color w:val="000000" w:themeColor="text1"/>
          <w:u w:val="single"/>
        </w:rPr>
        <w:t>2.1.1.(b)Issues of the Existing Android Mobile application</w:t>
      </w:r>
    </w:p>
    <w:p w14:paraId="4CBB830B" w14:textId="18FEA25C" w:rsidR="009D7572" w:rsidRDefault="009D7572" w:rsidP="009D7572">
      <w:r>
        <w:t xml:space="preserve">Here we take air bnb as a specimen and model for our proposed application so these are some limitation of Airbnb </w:t>
      </w:r>
    </w:p>
    <w:p w14:paraId="217DC0A0" w14:textId="58BC5952" w:rsidR="009D7572" w:rsidRDefault="009D7572" w:rsidP="009D7572">
      <w:pPr>
        <w:pStyle w:val="ListParagraph"/>
        <w:numPr>
          <w:ilvl w:val="0"/>
          <w:numId w:val="6"/>
        </w:numPr>
      </w:pPr>
      <w:r>
        <w:t>It does not provide the travelers at same place to communicate.</w:t>
      </w:r>
    </w:p>
    <w:p w14:paraId="53F58502" w14:textId="21ADBECF" w:rsidR="009D7572" w:rsidRDefault="009D7572" w:rsidP="009D7572">
      <w:pPr>
        <w:pStyle w:val="ListParagraph"/>
        <w:numPr>
          <w:ilvl w:val="0"/>
          <w:numId w:val="6"/>
        </w:numPr>
      </w:pPr>
      <w:r>
        <w:t>You have to pay in USD which is very costly as of our currency.</w:t>
      </w:r>
    </w:p>
    <w:p w14:paraId="7B525C77" w14:textId="77777777" w:rsidR="009D7572" w:rsidRDefault="009D7572" w:rsidP="009D7572">
      <w:pPr>
        <w:pStyle w:val="ListParagraph"/>
        <w:numPr>
          <w:ilvl w:val="0"/>
          <w:numId w:val="6"/>
        </w:numPr>
      </w:pPr>
      <w:r>
        <w:t>Complex to use</w:t>
      </w:r>
    </w:p>
    <w:p w14:paraId="1B27BDA1" w14:textId="04FD0FC3" w:rsidR="009D7572" w:rsidRDefault="009D7572" w:rsidP="009D7572">
      <w:pPr>
        <w:pStyle w:val="ListParagraph"/>
        <w:numPr>
          <w:ilvl w:val="0"/>
          <w:numId w:val="6"/>
        </w:numPr>
      </w:pPr>
      <w:r>
        <w:t>Host and Guest need to install separate apps</w:t>
      </w:r>
    </w:p>
    <w:p w14:paraId="240A6E9D" w14:textId="6306CD11" w:rsidR="000C6DA0" w:rsidRPr="00827BEF" w:rsidRDefault="00B26ADB" w:rsidP="00B26ADB">
      <w:pPr>
        <w:pStyle w:val="Heading2"/>
        <w:ind w:firstLine="720"/>
        <w:rPr>
          <w:b/>
          <w:bCs/>
          <w:color w:val="000000" w:themeColor="text1"/>
          <w:u w:val="single"/>
        </w:rPr>
      </w:pPr>
      <w:bookmarkStart w:id="7" w:name="_Toc119083770"/>
      <w:r>
        <w:rPr>
          <w:b/>
          <w:bCs/>
          <w:color w:val="000000" w:themeColor="text1"/>
          <w:u w:val="single"/>
        </w:rPr>
        <w:t xml:space="preserve">2.1.2 </w:t>
      </w:r>
      <w:r w:rsidR="000C6DA0" w:rsidRPr="00827BEF">
        <w:rPr>
          <w:b/>
          <w:bCs/>
          <w:color w:val="000000" w:themeColor="text1"/>
          <w:u w:val="single"/>
        </w:rPr>
        <w:t>Target customers:</w:t>
      </w:r>
      <w:bookmarkEnd w:id="7"/>
    </w:p>
    <w:p w14:paraId="0994C248" w14:textId="75422657" w:rsidR="000C6DA0" w:rsidRDefault="000C6DA0" w:rsidP="000C6DA0">
      <w:r>
        <w:tab/>
        <w:t>Our target customers are following;</w:t>
      </w:r>
    </w:p>
    <w:p w14:paraId="119E3661" w14:textId="2F059CE8" w:rsidR="000C6DA0" w:rsidRDefault="000C6DA0" w:rsidP="000C6DA0">
      <w:pPr>
        <w:pStyle w:val="ListParagraph"/>
        <w:numPr>
          <w:ilvl w:val="0"/>
          <w:numId w:val="5"/>
        </w:numPr>
      </w:pPr>
      <w:r>
        <w:t xml:space="preserve"> travelers: our main target audience lies in this portion. </w:t>
      </w:r>
      <w:r w:rsidR="00827BEF">
        <w:t>Anyone</w:t>
      </w:r>
      <w:r>
        <w:t xml:space="preserve"> who want to go to trip for vacations . </w:t>
      </w:r>
    </w:p>
    <w:p w14:paraId="4DF09308" w14:textId="003C755C" w:rsidR="000C6DA0" w:rsidRDefault="000C6DA0" w:rsidP="000C6DA0">
      <w:pPr>
        <w:pStyle w:val="ListParagraph"/>
        <w:numPr>
          <w:ilvl w:val="0"/>
          <w:numId w:val="5"/>
        </w:numPr>
      </w:pPr>
      <w:r>
        <w:t xml:space="preserve">Student: Student who needs a </w:t>
      </w:r>
      <w:r w:rsidR="00842394">
        <w:t>hostel</w:t>
      </w:r>
      <w:r>
        <w:t xml:space="preserve"> </w:t>
      </w:r>
      <w:r w:rsidR="00842394">
        <w:t xml:space="preserve">or room to accommodate </w:t>
      </w:r>
      <w:r>
        <w:t>can also benefitted from service.</w:t>
      </w:r>
    </w:p>
    <w:p w14:paraId="218BE339" w14:textId="6867B6FD" w:rsidR="005D0A52" w:rsidRDefault="000C6DA0" w:rsidP="000C6DA0">
      <w:pPr>
        <w:pStyle w:val="ListParagraph"/>
        <w:numPr>
          <w:ilvl w:val="0"/>
          <w:numId w:val="5"/>
        </w:numPr>
      </w:pPr>
      <w:r>
        <w:t xml:space="preserve">Employee: Employee who needs accommodation for their home is away </w:t>
      </w:r>
      <w:r w:rsidR="005D0A52">
        <w:t xml:space="preserve">,a </w:t>
      </w:r>
      <w:r w:rsidR="00827BEF">
        <w:t>contract-based</w:t>
      </w:r>
      <w:r w:rsidR="005D0A52">
        <w:t xml:space="preserve"> employee job who need cheap and home like place to stay for just a couple of days.</w:t>
      </w:r>
    </w:p>
    <w:p w14:paraId="54DF5CC3" w14:textId="35560B3D" w:rsidR="000C6DA0" w:rsidRDefault="005D0A52" w:rsidP="000C6DA0">
      <w:pPr>
        <w:pStyle w:val="ListParagraph"/>
        <w:numPr>
          <w:ilvl w:val="0"/>
          <w:numId w:val="5"/>
        </w:numPr>
      </w:pPr>
      <w:r>
        <w:t>Other person who travels from one city to other city and need a low cost and easy reached home like stay.</w:t>
      </w:r>
      <w:r w:rsidR="000C6DA0">
        <w:t xml:space="preserve"> </w:t>
      </w:r>
    </w:p>
    <w:p w14:paraId="40F9E985" w14:textId="77777777" w:rsidR="009D7572" w:rsidRDefault="009D7572" w:rsidP="009D7572">
      <w:pPr>
        <w:ind w:left="1080"/>
      </w:pPr>
    </w:p>
    <w:p w14:paraId="18444369" w14:textId="50E86C36" w:rsidR="00827BEF" w:rsidRPr="00827BEF" w:rsidRDefault="00827BEF" w:rsidP="000C6DA0">
      <w:pPr>
        <w:rPr>
          <w:rFonts w:asciiTheme="majorHAnsi" w:eastAsiaTheme="majorEastAsia" w:hAnsiTheme="majorHAnsi" w:cstheme="majorBidi"/>
          <w:b/>
          <w:bCs/>
          <w:color w:val="000000" w:themeColor="text1"/>
          <w:sz w:val="26"/>
          <w:szCs w:val="26"/>
          <w:u w:val="single"/>
        </w:rPr>
      </w:pPr>
      <w:r w:rsidRPr="00827BEF">
        <w:rPr>
          <w:rFonts w:asciiTheme="majorHAnsi" w:eastAsiaTheme="majorEastAsia" w:hAnsiTheme="majorHAnsi" w:cstheme="majorBidi"/>
          <w:b/>
          <w:bCs/>
          <w:color w:val="000000" w:themeColor="text1"/>
          <w:sz w:val="26"/>
          <w:szCs w:val="26"/>
          <w:u w:val="single"/>
        </w:rPr>
        <w:t>Problem identification:</w:t>
      </w:r>
      <w:r w:rsidRPr="00827BEF">
        <w:t xml:space="preserve"> </w:t>
      </w:r>
      <w:r w:rsidR="00AD4F23">
        <w:t xml:space="preserve">As </w:t>
      </w:r>
      <w:r>
        <w:t xml:space="preserve"> Above </w:t>
      </w:r>
      <w:r w:rsidR="00AD4F23">
        <w:t>existing solution have multiple focuses i.e.  hotels , guest houses ,flat , and farmhouses and so on. And Mainly hotels are too expensive and m</w:t>
      </w:r>
      <w:r w:rsidR="00B26ADB">
        <w:t xml:space="preserve">ost of existing </w:t>
      </w:r>
      <w:r w:rsidR="00AD4F23">
        <w:t xml:space="preserve"> venders are web based except air bnb who serves through   an android app  and It is complex and featured. As air bnb is our inspiration for this project b</w:t>
      </w:r>
      <w:r w:rsidR="00B26ADB">
        <w:t>ut we</w:t>
      </w:r>
      <w:r w:rsidR="00AD4F23">
        <w:t xml:space="preserve"> our make simple and easy for Ui as UX. </w:t>
      </w:r>
      <w:r w:rsidR="004D46AC">
        <w:t xml:space="preserve">The problem is hotels are </w:t>
      </w:r>
      <w:proofErr w:type="spellStart"/>
      <w:r w:rsidR="004D46AC">
        <w:t>higly</w:t>
      </w:r>
      <w:proofErr w:type="spellEnd"/>
      <w:r w:rsidR="004D46AC">
        <w:t xml:space="preserve"> expensive and search for better place is time consuming .Due to high data websites </w:t>
      </w:r>
      <w:proofErr w:type="spellStart"/>
      <w:r w:rsidR="004D46AC">
        <w:t>some how</w:t>
      </w:r>
      <w:proofErr w:type="spellEnd"/>
      <w:r w:rsidR="004D46AC">
        <w:t xml:space="preserve"> cannot work properly so we will </w:t>
      </w:r>
      <w:proofErr w:type="gramStart"/>
      <w:r w:rsidR="004D46AC">
        <w:t>improved</w:t>
      </w:r>
      <w:proofErr w:type="gramEnd"/>
      <w:r w:rsidR="004D46AC">
        <w:t xml:space="preserve"> its interactivity and user experience through building that project.</w:t>
      </w:r>
    </w:p>
    <w:p w14:paraId="1AFF378C" w14:textId="5B7FFAAC" w:rsidR="000C6DA0" w:rsidRPr="000C6DA0" w:rsidRDefault="000C6DA0" w:rsidP="000C6DA0"/>
    <w:p w14:paraId="3CF2372B" w14:textId="77777777" w:rsidR="00952FE6" w:rsidRPr="00400A46" w:rsidRDefault="00952FE6" w:rsidP="00042215">
      <w:pPr>
        <w:pStyle w:val="Heading1"/>
        <w:rPr>
          <w:rFonts w:eastAsia="Times New Roman"/>
          <w:b/>
          <w:bCs/>
          <w:sz w:val="24"/>
          <w:szCs w:val="24"/>
        </w:rPr>
      </w:pPr>
      <w:bookmarkStart w:id="8" w:name="_Toc119083771"/>
      <w:r w:rsidRPr="00400A46">
        <w:rPr>
          <w:rFonts w:eastAsia="Times New Roman"/>
          <w:b/>
          <w:bCs/>
        </w:rPr>
        <w:t>3.0</w:t>
      </w:r>
      <w:r w:rsidRPr="00400A46">
        <w:rPr>
          <w:rFonts w:eastAsia="Times New Roman"/>
          <w:b/>
          <w:bCs/>
          <w:sz w:val="44"/>
          <w:szCs w:val="44"/>
        </w:rPr>
        <w:t xml:space="preserve"> </w:t>
      </w:r>
      <w:r w:rsidRPr="00400A46">
        <w:rPr>
          <w:rFonts w:eastAsia="Times New Roman"/>
          <w:b/>
          <w:bCs/>
        </w:rPr>
        <w:t>Proposed Work and its Methodology</w:t>
      </w:r>
      <w:bookmarkEnd w:id="8"/>
    </w:p>
    <w:p w14:paraId="0D44080B" w14:textId="77777777" w:rsidR="00952FE6" w:rsidRPr="00400A46" w:rsidRDefault="00952FE6" w:rsidP="00952FE6">
      <w:pPr>
        <w:spacing w:after="0" w:line="240" w:lineRule="auto"/>
        <w:rPr>
          <w:rFonts w:ascii="Times New Roman" w:eastAsia="Times New Roman" w:hAnsi="Times New Roman" w:cs="Times New Roman"/>
          <w:b/>
          <w:bCs/>
          <w:sz w:val="24"/>
          <w:szCs w:val="24"/>
        </w:rPr>
      </w:pPr>
    </w:p>
    <w:p w14:paraId="05F54500" w14:textId="77777777" w:rsidR="00952FE6" w:rsidRPr="00400A46" w:rsidRDefault="00952FE6" w:rsidP="00042215">
      <w:pPr>
        <w:pStyle w:val="Heading1"/>
        <w:rPr>
          <w:rFonts w:eastAsia="Times New Roman"/>
          <w:b/>
          <w:bCs/>
          <w:sz w:val="24"/>
          <w:szCs w:val="24"/>
        </w:rPr>
      </w:pPr>
      <w:bookmarkStart w:id="9" w:name="_Toc119083772"/>
      <w:r w:rsidRPr="00400A46">
        <w:rPr>
          <w:rFonts w:eastAsia="Times New Roman"/>
          <w:b/>
          <w:bCs/>
        </w:rPr>
        <w:t>4. 0 Conclusion(s)</w:t>
      </w:r>
      <w:bookmarkEnd w:id="9"/>
    </w:p>
    <w:p w14:paraId="0D61D70E" w14:textId="77777777" w:rsidR="00952FE6" w:rsidRPr="00400A46" w:rsidRDefault="00952FE6" w:rsidP="00952FE6">
      <w:pPr>
        <w:spacing w:after="0" w:line="240" w:lineRule="auto"/>
        <w:rPr>
          <w:rFonts w:ascii="Times New Roman" w:eastAsia="Times New Roman" w:hAnsi="Times New Roman" w:cs="Times New Roman"/>
          <w:b/>
          <w:bCs/>
          <w:sz w:val="24"/>
          <w:szCs w:val="24"/>
        </w:rPr>
      </w:pPr>
    </w:p>
    <w:p w14:paraId="7D83F3B2" w14:textId="77777777" w:rsidR="00952FE6" w:rsidRPr="00952FE6" w:rsidRDefault="00952FE6" w:rsidP="00042215">
      <w:pPr>
        <w:pStyle w:val="Heading1"/>
        <w:rPr>
          <w:rFonts w:eastAsia="Times New Roman"/>
          <w:sz w:val="24"/>
          <w:szCs w:val="24"/>
        </w:rPr>
      </w:pPr>
      <w:bookmarkStart w:id="10" w:name="_Toc119083773"/>
      <w:r w:rsidRPr="00400A46">
        <w:rPr>
          <w:rFonts w:eastAsia="Times New Roman"/>
          <w:b/>
          <w:bCs/>
        </w:rPr>
        <w:t>5. 0 Project Management</w:t>
      </w:r>
      <w:bookmarkEnd w:id="10"/>
    </w:p>
    <w:p w14:paraId="4A28FC09" w14:textId="77777777" w:rsidR="00952FE6" w:rsidRPr="00400A46" w:rsidRDefault="00952FE6" w:rsidP="00952FE6">
      <w:pPr>
        <w:spacing w:after="240" w:line="240" w:lineRule="auto"/>
        <w:rPr>
          <w:rFonts w:ascii="Times New Roman" w:eastAsia="Times New Roman" w:hAnsi="Times New Roman" w:cs="Times New Roman"/>
          <w:b/>
          <w:bCs/>
          <w:sz w:val="24"/>
          <w:szCs w:val="24"/>
        </w:rPr>
      </w:pPr>
    </w:p>
    <w:p w14:paraId="2159AF3A" w14:textId="77777777" w:rsidR="00952FE6" w:rsidRPr="00400A46" w:rsidRDefault="00952FE6" w:rsidP="00042215">
      <w:pPr>
        <w:pStyle w:val="Heading1"/>
        <w:rPr>
          <w:rFonts w:eastAsia="Times New Roman"/>
          <w:b/>
          <w:bCs/>
          <w:sz w:val="24"/>
          <w:szCs w:val="24"/>
        </w:rPr>
      </w:pPr>
      <w:bookmarkStart w:id="11" w:name="_Toc119083774"/>
      <w:r w:rsidRPr="00400A46">
        <w:rPr>
          <w:rFonts w:eastAsia="Times New Roman"/>
          <w:b/>
          <w:bCs/>
        </w:rPr>
        <w:t>5.1 Work Flow Chart</w:t>
      </w:r>
      <w:bookmarkEnd w:id="11"/>
    </w:p>
    <w:p w14:paraId="08A40244" w14:textId="77777777" w:rsidR="00952FE6" w:rsidRPr="00400A46" w:rsidRDefault="00952FE6" w:rsidP="00952FE6">
      <w:pPr>
        <w:spacing w:after="0" w:line="240" w:lineRule="auto"/>
        <w:rPr>
          <w:rFonts w:ascii="Times New Roman" w:eastAsia="Times New Roman" w:hAnsi="Times New Roman" w:cs="Times New Roman"/>
          <w:b/>
          <w:bCs/>
          <w:sz w:val="24"/>
          <w:szCs w:val="24"/>
        </w:rPr>
      </w:pPr>
    </w:p>
    <w:p w14:paraId="16F7950A" w14:textId="77777777" w:rsidR="00952FE6" w:rsidRPr="00400A46" w:rsidRDefault="00952FE6" w:rsidP="00400A46">
      <w:pPr>
        <w:pStyle w:val="Heading1"/>
        <w:rPr>
          <w:rFonts w:eastAsia="Times New Roman"/>
          <w:b/>
          <w:bCs/>
          <w:sz w:val="24"/>
          <w:szCs w:val="24"/>
        </w:rPr>
      </w:pPr>
      <w:bookmarkStart w:id="12" w:name="_Toc119083775"/>
      <w:r w:rsidRPr="00400A46">
        <w:rPr>
          <w:rFonts w:eastAsia="Times New Roman"/>
          <w:b/>
          <w:bCs/>
        </w:rPr>
        <w:t>5.2 Project Break down</w:t>
      </w:r>
      <w:bookmarkEnd w:id="12"/>
    </w:p>
    <w:p w14:paraId="331D6C29" w14:textId="77777777" w:rsidR="00952FE6" w:rsidRPr="00952FE6" w:rsidRDefault="00952FE6" w:rsidP="00952FE6">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11"/>
        <w:gridCol w:w="1850"/>
      </w:tblGrid>
      <w:tr w:rsidR="00952FE6" w:rsidRPr="00952FE6" w14:paraId="053A513D" w14:textId="77777777" w:rsidTr="00952FE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CB3E55" w14:textId="77777777" w:rsidR="00952FE6" w:rsidRPr="00952FE6" w:rsidRDefault="00952FE6" w:rsidP="00952FE6">
            <w:pPr>
              <w:spacing w:after="0" w:line="240" w:lineRule="auto"/>
              <w:jc w:val="center"/>
              <w:rPr>
                <w:rFonts w:ascii="Times New Roman" w:eastAsia="Times New Roman" w:hAnsi="Times New Roman" w:cs="Times New Roman"/>
                <w:sz w:val="24"/>
                <w:szCs w:val="24"/>
              </w:rPr>
            </w:pPr>
            <w:r w:rsidRPr="00952FE6">
              <w:rPr>
                <w:rFonts w:ascii="Times New Roman" w:eastAsia="Times New Roman" w:hAnsi="Times New Roman" w:cs="Times New Roman"/>
                <w:b/>
                <w:bCs/>
                <w:color w:val="000000"/>
                <w:sz w:val="24"/>
                <w:szCs w:val="24"/>
              </w:rPr>
              <w:t>Topics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2309C3" w14:textId="77777777" w:rsidR="00952FE6" w:rsidRPr="00952FE6" w:rsidRDefault="00952FE6" w:rsidP="00952FE6">
            <w:pPr>
              <w:spacing w:after="0" w:line="240" w:lineRule="auto"/>
              <w:jc w:val="center"/>
              <w:rPr>
                <w:rFonts w:ascii="Times New Roman" w:eastAsia="Times New Roman" w:hAnsi="Times New Roman" w:cs="Times New Roman"/>
                <w:sz w:val="24"/>
                <w:szCs w:val="24"/>
              </w:rPr>
            </w:pPr>
            <w:r w:rsidRPr="00952FE6">
              <w:rPr>
                <w:rFonts w:ascii="Times New Roman" w:eastAsia="Times New Roman" w:hAnsi="Times New Roman" w:cs="Times New Roman"/>
                <w:b/>
                <w:bCs/>
                <w:color w:val="000000"/>
                <w:sz w:val="24"/>
                <w:szCs w:val="24"/>
              </w:rPr>
              <w:t>Group Member</w:t>
            </w:r>
          </w:p>
        </w:tc>
      </w:tr>
    </w:tbl>
    <w:p w14:paraId="294B4B02" w14:textId="77777777" w:rsidR="00952FE6" w:rsidRPr="00952FE6" w:rsidRDefault="00952FE6" w:rsidP="00952FE6">
      <w:pPr>
        <w:spacing w:after="0" w:line="240" w:lineRule="auto"/>
        <w:rPr>
          <w:rFonts w:ascii="Times New Roman" w:eastAsia="Times New Roman" w:hAnsi="Times New Roman" w:cs="Times New Roman"/>
          <w:sz w:val="24"/>
          <w:szCs w:val="24"/>
        </w:rPr>
      </w:pPr>
    </w:p>
    <w:tbl>
      <w:tblPr>
        <w:tblW w:w="6640" w:type="dxa"/>
        <w:tblCellMar>
          <w:top w:w="15" w:type="dxa"/>
          <w:left w:w="15" w:type="dxa"/>
          <w:bottom w:w="15" w:type="dxa"/>
          <w:right w:w="15" w:type="dxa"/>
        </w:tblCellMar>
        <w:tblLook w:val="04A0" w:firstRow="1" w:lastRow="0" w:firstColumn="1" w:lastColumn="0" w:noHBand="0" w:noVBand="1"/>
      </w:tblPr>
      <w:tblGrid>
        <w:gridCol w:w="3340"/>
        <w:gridCol w:w="3300"/>
      </w:tblGrid>
      <w:tr w:rsidR="00952FE6" w:rsidRPr="00952FE6" w14:paraId="40F48C05" w14:textId="77777777" w:rsidTr="00952FE6">
        <w:trPr>
          <w:trHeight w:val="53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8947E5" w14:textId="468A54D0" w:rsidR="00952FE6" w:rsidRPr="00952FE6" w:rsidRDefault="00952FE6" w:rsidP="00952FE6">
            <w:pPr>
              <w:spacing w:after="0" w:line="240" w:lineRule="auto"/>
              <w:rPr>
                <w:rFonts w:ascii="Times New Roman" w:eastAsia="Times New Roman" w:hAnsi="Times New Roman" w:cs="Times New Roman"/>
                <w:sz w:val="24"/>
                <w:szCs w:val="24"/>
              </w:rPr>
            </w:pPr>
            <w:r w:rsidRPr="00952FE6">
              <w:rPr>
                <w:rFonts w:ascii="Times New Roman" w:eastAsia="Times New Roman" w:hAnsi="Times New Roman" w:cs="Times New Roman"/>
                <w:color w:val="000000"/>
                <w:sz w:val="24"/>
                <w:szCs w:val="24"/>
              </w:rPr>
              <w:t xml:space="preserve">Background and basic </w:t>
            </w:r>
            <w:r>
              <w:rPr>
                <w:rFonts w:ascii="Times New Roman" w:eastAsia="Times New Roman" w:hAnsi="Times New Roman" w:cs="Times New Roman"/>
                <w:color w:val="000000"/>
                <w:sz w:val="24"/>
                <w:szCs w:val="24"/>
              </w:rPr>
              <w:t>Research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97F08F" w14:textId="77777777" w:rsidR="00952FE6" w:rsidRPr="00952FE6" w:rsidRDefault="00952FE6" w:rsidP="00952FE6">
            <w:pPr>
              <w:spacing w:after="0" w:line="240" w:lineRule="auto"/>
              <w:rPr>
                <w:rFonts w:ascii="Times New Roman" w:eastAsia="Times New Roman" w:hAnsi="Times New Roman" w:cs="Times New Roman"/>
                <w:sz w:val="24"/>
                <w:szCs w:val="24"/>
              </w:rPr>
            </w:pPr>
            <w:r w:rsidRPr="00952FE6">
              <w:rPr>
                <w:rFonts w:ascii="Times New Roman" w:eastAsia="Times New Roman" w:hAnsi="Times New Roman" w:cs="Times New Roman"/>
                <w:color w:val="000000"/>
                <w:sz w:val="24"/>
                <w:szCs w:val="24"/>
              </w:rPr>
              <w:t>Studied by all Group Members </w:t>
            </w:r>
          </w:p>
        </w:tc>
      </w:tr>
      <w:tr w:rsidR="00952FE6" w:rsidRPr="00952FE6" w14:paraId="2FC448CF" w14:textId="77777777" w:rsidTr="00952FE6">
        <w:trPr>
          <w:trHeight w:val="53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1D5ACC9" w14:textId="77777777" w:rsidR="00952FE6" w:rsidRPr="00952FE6" w:rsidRDefault="00952FE6" w:rsidP="00952FE6">
            <w:pPr>
              <w:spacing w:after="0" w:line="240" w:lineRule="auto"/>
              <w:rPr>
                <w:rFonts w:ascii="Times New Roman" w:eastAsia="Times New Roman" w:hAnsi="Times New Roman" w:cs="Times New Roman"/>
                <w:color w:val="000000"/>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D5277A2" w14:textId="77777777" w:rsidR="00952FE6" w:rsidRPr="00952FE6" w:rsidRDefault="00952FE6" w:rsidP="00952FE6">
            <w:pPr>
              <w:spacing w:after="0" w:line="240" w:lineRule="auto"/>
              <w:rPr>
                <w:rFonts w:ascii="Times New Roman" w:eastAsia="Times New Roman" w:hAnsi="Times New Roman" w:cs="Times New Roman"/>
                <w:color w:val="000000"/>
                <w:sz w:val="24"/>
                <w:szCs w:val="24"/>
              </w:rPr>
            </w:pPr>
          </w:p>
        </w:tc>
      </w:tr>
    </w:tbl>
    <w:p w14:paraId="00AC6F24" w14:textId="77777777" w:rsidR="00952FE6" w:rsidRPr="00952FE6" w:rsidRDefault="00952FE6" w:rsidP="00952FE6">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35"/>
        <w:gridCol w:w="2129"/>
      </w:tblGrid>
      <w:tr w:rsidR="00952FE6" w:rsidRPr="00952FE6" w14:paraId="4683F94B" w14:textId="77777777" w:rsidTr="00952FE6">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306AF4" w14:textId="77777777" w:rsidR="00952FE6" w:rsidRPr="00952FE6" w:rsidRDefault="00952FE6" w:rsidP="00952FE6">
            <w:pPr>
              <w:spacing w:after="0" w:line="240" w:lineRule="auto"/>
              <w:jc w:val="center"/>
              <w:rPr>
                <w:rFonts w:ascii="Times New Roman" w:eastAsia="Times New Roman" w:hAnsi="Times New Roman" w:cs="Times New Roman"/>
                <w:sz w:val="24"/>
                <w:szCs w:val="24"/>
              </w:rPr>
            </w:pPr>
            <w:r w:rsidRPr="00952FE6">
              <w:rPr>
                <w:rFonts w:ascii="Times New Roman" w:eastAsia="Times New Roman" w:hAnsi="Times New Roman" w:cs="Times New Roman"/>
                <w:b/>
                <w:bCs/>
                <w:color w:val="000000"/>
                <w:sz w:val="24"/>
                <w:szCs w:val="24"/>
              </w:rPr>
              <w:t>Study and Research of Protocols</w:t>
            </w:r>
          </w:p>
        </w:tc>
      </w:tr>
      <w:tr w:rsidR="00952FE6" w:rsidRPr="00952FE6" w14:paraId="7F3737D6" w14:textId="77777777" w:rsidTr="00952FE6">
        <w:tc>
          <w:tcPr>
            <w:tcW w:w="14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FF91C7" w14:textId="7B9B0827" w:rsidR="00952FE6" w:rsidRPr="00952FE6" w:rsidRDefault="00952FE6" w:rsidP="00952F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886FD6" w14:textId="77777777" w:rsidR="00952FE6" w:rsidRPr="00952FE6" w:rsidRDefault="00952FE6" w:rsidP="00952FE6">
            <w:pPr>
              <w:spacing w:after="0" w:line="240" w:lineRule="auto"/>
              <w:rPr>
                <w:rFonts w:ascii="Times New Roman" w:eastAsia="Times New Roman" w:hAnsi="Times New Roman" w:cs="Times New Roman"/>
                <w:sz w:val="24"/>
                <w:szCs w:val="24"/>
              </w:rPr>
            </w:pPr>
            <w:r w:rsidRPr="00952FE6">
              <w:rPr>
                <w:rFonts w:ascii="Times New Roman" w:eastAsia="Times New Roman" w:hAnsi="Times New Roman" w:cs="Times New Roman"/>
                <w:color w:val="000000"/>
                <w:sz w:val="24"/>
                <w:szCs w:val="24"/>
              </w:rPr>
              <w:t>Student 1                (Roll#)</w:t>
            </w:r>
          </w:p>
        </w:tc>
      </w:tr>
      <w:tr w:rsidR="00952FE6" w:rsidRPr="00952FE6" w14:paraId="6320AA42" w14:textId="77777777" w:rsidTr="00952FE6">
        <w:tc>
          <w:tcPr>
            <w:tcW w:w="14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65F772" w14:textId="637195A6" w:rsidR="00952FE6" w:rsidRPr="00952FE6" w:rsidRDefault="00952FE6" w:rsidP="00952FE6">
            <w:pPr>
              <w:spacing w:after="0" w:line="240" w:lineRule="auto"/>
              <w:rPr>
                <w:rFonts w:ascii="Times New Roman" w:eastAsia="Times New Roman" w:hAnsi="Times New Roman" w:cs="Times New Roman"/>
                <w:sz w:val="24"/>
                <w:szCs w:val="24"/>
              </w:rPr>
            </w:pPr>
          </w:p>
        </w:tc>
        <w:tc>
          <w:tcPr>
            <w:tcW w:w="21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D276B4" w14:textId="77777777" w:rsidR="00952FE6" w:rsidRPr="00952FE6" w:rsidRDefault="00952FE6" w:rsidP="00952FE6">
            <w:pPr>
              <w:spacing w:after="0" w:line="240" w:lineRule="auto"/>
              <w:rPr>
                <w:rFonts w:ascii="Times New Roman" w:eastAsia="Times New Roman" w:hAnsi="Times New Roman" w:cs="Times New Roman"/>
                <w:sz w:val="24"/>
                <w:szCs w:val="24"/>
              </w:rPr>
            </w:pPr>
            <w:r w:rsidRPr="00952FE6">
              <w:rPr>
                <w:rFonts w:ascii="Times New Roman" w:eastAsia="Times New Roman" w:hAnsi="Times New Roman" w:cs="Times New Roman"/>
                <w:color w:val="000000"/>
                <w:sz w:val="24"/>
                <w:szCs w:val="24"/>
              </w:rPr>
              <w:t>Student 2                (Roll#)</w:t>
            </w:r>
          </w:p>
        </w:tc>
      </w:tr>
      <w:tr w:rsidR="00952FE6" w:rsidRPr="00952FE6" w14:paraId="752EA6E4" w14:textId="77777777" w:rsidTr="00952FE6">
        <w:tc>
          <w:tcPr>
            <w:tcW w:w="14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30A221" w14:textId="20D00BCB" w:rsidR="00952FE6" w:rsidRPr="00952FE6" w:rsidRDefault="00952FE6" w:rsidP="00952FE6">
            <w:pPr>
              <w:spacing w:after="0" w:line="240" w:lineRule="auto"/>
              <w:rPr>
                <w:rFonts w:ascii="Times New Roman" w:eastAsia="Times New Roman" w:hAnsi="Times New Roman" w:cs="Times New Roman"/>
                <w:sz w:val="24"/>
                <w:szCs w:val="24"/>
              </w:rPr>
            </w:pPr>
          </w:p>
        </w:tc>
        <w:tc>
          <w:tcPr>
            <w:tcW w:w="21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C8CB5E" w14:textId="77777777" w:rsidR="00952FE6" w:rsidRPr="00952FE6" w:rsidRDefault="00952FE6" w:rsidP="00952FE6">
            <w:pPr>
              <w:spacing w:after="0" w:line="240" w:lineRule="auto"/>
              <w:rPr>
                <w:rFonts w:ascii="Times New Roman" w:eastAsia="Times New Roman" w:hAnsi="Times New Roman" w:cs="Times New Roman"/>
                <w:sz w:val="24"/>
                <w:szCs w:val="24"/>
              </w:rPr>
            </w:pPr>
            <w:r w:rsidRPr="00952FE6">
              <w:rPr>
                <w:rFonts w:ascii="Times New Roman" w:eastAsia="Times New Roman" w:hAnsi="Times New Roman" w:cs="Times New Roman"/>
                <w:color w:val="000000"/>
                <w:sz w:val="24"/>
                <w:szCs w:val="24"/>
              </w:rPr>
              <w:t>Student 1                (Roll#)</w:t>
            </w:r>
          </w:p>
        </w:tc>
      </w:tr>
      <w:tr w:rsidR="00952FE6" w:rsidRPr="00952FE6" w14:paraId="4B273862" w14:textId="77777777" w:rsidTr="00952FE6">
        <w:tc>
          <w:tcPr>
            <w:tcW w:w="14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C57F8D" w14:textId="66A50FAC" w:rsidR="00952FE6" w:rsidRPr="00952FE6" w:rsidRDefault="00952FE6" w:rsidP="00952FE6">
            <w:pPr>
              <w:spacing w:after="0" w:line="240" w:lineRule="auto"/>
              <w:rPr>
                <w:rFonts w:ascii="Times New Roman" w:eastAsia="Times New Roman" w:hAnsi="Times New Roman" w:cs="Times New Roman"/>
                <w:sz w:val="24"/>
                <w:szCs w:val="24"/>
              </w:rPr>
            </w:pPr>
          </w:p>
        </w:tc>
        <w:tc>
          <w:tcPr>
            <w:tcW w:w="21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BB0E7A" w14:textId="77777777" w:rsidR="00952FE6" w:rsidRPr="00952FE6" w:rsidRDefault="00952FE6" w:rsidP="00952FE6">
            <w:pPr>
              <w:spacing w:after="0" w:line="240" w:lineRule="auto"/>
              <w:rPr>
                <w:rFonts w:ascii="Times New Roman" w:eastAsia="Times New Roman" w:hAnsi="Times New Roman" w:cs="Times New Roman"/>
                <w:sz w:val="24"/>
                <w:szCs w:val="24"/>
              </w:rPr>
            </w:pPr>
            <w:r w:rsidRPr="00952FE6">
              <w:rPr>
                <w:rFonts w:ascii="Times New Roman" w:eastAsia="Times New Roman" w:hAnsi="Times New Roman" w:cs="Times New Roman"/>
                <w:color w:val="000000"/>
                <w:sz w:val="24"/>
                <w:szCs w:val="24"/>
              </w:rPr>
              <w:t>Student 2                (Roll#)</w:t>
            </w:r>
          </w:p>
        </w:tc>
      </w:tr>
    </w:tbl>
    <w:p w14:paraId="3AAAEE2E" w14:textId="77777777" w:rsidR="00952FE6" w:rsidRPr="00952FE6" w:rsidRDefault="00952FE6" w:rsidP="00952FE6">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24"/>
        <w:gridCol w:w="5656"/>
      </w:tblGrid>
      <w:tr w:rsidR="00952FE6" w:rsidRPr="00952FE6" w14:paraId="48742D47" w14:textId="77777777" w:rsidTr="00952FE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8027BD" w14:textId="77777777" w:rsidR="00952FE6" w:rsidRPr="00952FE6" w:rsidRDefault="00952FE6" w:rsidP="00952FE6">
            <w:pPr>
              <w:spacing w:after="0" w:line="240" w:lineRule="auto"/>
              <w:rPr>
                <w:rFonts w:ascii="Times New Roman" w:eastAsia="Times New Roman" w:hAnsi="Times New Roman" w:cs="Times New Roman"/>
                <w:sz w:val="24"/>
                <w:szCs w:val="24"/>
              </w:rPr>
            </w:pPr>
            <w:r w:rsidRPr="00952FE6">
              <w:rPr>
                <w:rFonts w:ascii="Times New Roman" w:eastAsia="Times New Roman" w:hAnsi="Times New Roman" w:cs="Times New Roman"/>
                <w:color w:val="000000"/>
                <w:sz w:val="24"/>
                <w:szCs w:val="24"/>
              </w:rPr>
              <w:t>Site Visits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814D03" w14:textId="77777777" w:rsidR="00952FE6" w:rsidRPr="00952FE6" w:rsidRDefault="00952FE6" w:rsidP="00952FE6">
            <w:pPr>
              <w:spacing w:after="0" w:line="240" w:lineRule="auto"/>
              <w:rPr>
                <w:rFonts w:ascii="Times New Roman" w:eastAsia="Times New Roman" w:hAnsi="Times New Roman" w:cs="Times New Roman"/>
                <w:sz w:val="24"/>
                <w:szCs w:val="24"/>
              </w:rPr>
            </w:pPr>
            <w:r w:rsidRPr="00952FE6">
              <w:rPr>
                <w:rFonts w:ascii="Times New Roman" w:eastAsia="Times New Roman" w:hAnsi="Times New Roman" w:cs="Times New Roman"/>
                <w:color w:val="000000"/>
                <w:sz w:val="24"/>
                <w:szCs w:val="24"/>
              </w:rPr>
              <w:t>This will be done by all the group members collectively.</w:t>
            </w:r>
          </w:p>
        </w:tc>
      </w:tr>
    </w:tbl>
    <w:p w14:paraId="2BF9D7AF" w14:textId="77777777" w:rsidR="00952FE6" w:rsidRPr="00952FE6" w:rsidRDefault="00952FE6" w:rsidP="00952FE6">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36"/>
        <w:gridCol w:w="2797"/>
      </w:tblGrid>
      <w:tr w:rsidR="00952FE6" w:rsidRPr="00952FE6" w14:paraId="252B768A" w14:textId="77777777" w:rsidTr="00952FE6">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D414B7" w14:textId="77777777" w:rsidR="00952FE6" w:rsidRPr="00952FE6" w:rsidRDefault="00952FE6" w:rsidP="00952FE6">
            <w:pPr>
              <w:spacing w:after="0" w:line="240" w:lineRule="auto"/>
              <w:jc w:val="center"/>
              <w:rPr>
                <w:rFonts w:ascii="Times New Roman" w:eastAsia="Times New Roman" w:hAnsi="Times New Roman" w:cs="Times New Roman"/>
                <w:sz w:val="24"/>
                <w:szCs w:val="24"/>
              </w:rPr>
            </w:pPr>
            <w:r w:rsidRPr="00952FE6">
              <w:rPr>
                <w:rFonts w:ascii="Times New Roman" w:eastAsia="Times New Roman" w:hAnsi="Times New Roman" w:cs="Times New Roman"/>
                <w:b/>
                <w:bCs/>
                <w:color w:val="000000"/>
                <w:sz w:val="24"/>
                <w:szCs w:val="24"/>
              </w:rPr>
              <w:t>Design &amp; Implementation</w:t>
            </w:r>
          </w:p>
        </w:tc>
      </w:tr>
      <w:tr w:rsidR="00952FE6" w:rsidRPr="00952FE6" w14:paraId="06FA49AD" w14:textId="77777777" w:rsidTr="00952FE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6F5F9B" w14:textId="13F13A3E" w:rsidR="00952FE6" w:rsidRPr="00952FE6" w:rsidRDefault="00952FE6" w:rsidP="00952FE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B37E1F" w14:textId="77777777" w:rsidR="00952FE6" w:rsidRPr="00952FE6" w:rsidRDefault="00952FE6" w:rsidP="00952FE6">
            <w:pPr>
              <w:spacing w:after="0" w:line="240" w:lineRule="auto"/>
              <w:rPr>
                <w:rFonts w:ascii="Times New Roman" w:eastAsia="Times New Roman" w:hAnsi="Times New Roman" w:cs="Times New Roman"/>
                <w:sz w:val="24"/>
                <w:szCs w:val="24"/>
              </w:rPr>
            </w:pPr>
            <w:r w:rsidRPr="00952FE6">
              <w:rPr>
                <w:rFonts w:ascii="Times New Roman" w:eastAsia="Times New Roman" w:hAnsi="Times New Roman" w:cs="Times New Roman"/>
                <w:color w:val="000000"/>
                <w:sz w:val="24"/>
                <w:szCs w:val="24"/>
              </w:rPr>
              <w:t>Student 1                (Roll#)</w:t>
            </w:r>
          </w:p>
        </w:tc>
      </w:tr>
      <w:tr w:rsidR="00952FE6" w:rsidRPr="00952FE6" w14:paraId="74AA0179" w14:textId="77777777" w:rsidTr="00952FE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E9203A" w14:textId="64245752" w:rsidR="00952FE6" w:rsidRPr="00952FE6" w:rsidRDefault="00952FE6" w:rsidP="00952FE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863B9E" w14:textId="77777777" w:rsidR="00952FE6" w:rsidRPr="00952FE6" w:rsidRDefault="00952FE6" w:rsidP="00952FE6">
            <w:pPr>
              <w:spacing w:after="0" w:line="240" w:lineRule="auto"/>
              <w:rPr>
                <w:rFonts w:ascii="Times New Roman" w:eastAsia="Times New Roman" w:hAnsi="Times New Roman" w:cs="Times New Roman"/>
                <w:sz w:val="24"/>
                <w:szCs w:val="24"/>
              </w:rPr>
            </w:pPr>
            <w:r w:rsidRPr="00952FE6">
              <w:rPr>
                <w:rFonts w:ascii="Times New Roman" w:eastAsia="Times New Roman" w:hAnsi="Times New Roman" w:cs="Times New Roman"/>
                <w:color w:val="000000"/>
                <w:sz w:val="24"/>
                <w:szCs w:val="24"/>
              </w:rPr>
              <w:t>Student 2                (Roll#)</w:t>
            </w:r>
          </w:p>
        </w:tc>
      </w:tr>
      <w:tr w:rsidR="00952FE6" w:rsidRPr="00952FE6" w14:paraId="1325FAF9" w14:textId="77777777" w:rsidTr="00952FE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078082" w14:textId="11617DD0" w:rsidR="00952FE6" w:rsidRPr="00952FE6" w:rsidRDefault="00952FE6" w:rsidP="00952FE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D9D750" w14:textId="3125A179" w:rsidR="00952FE6" w:rsidRPr="00952FE6" w:rsidRDefault="00952FE6" w:rsidP="00952FE6">
            <w:pPr>
              <w:spacing w:after="0" w:line="240" w:lineRule="auto"/>
              <w:rPr>
                <w:rFonts w:ascii="Times New Roman" w:eastAsia="Times New Roman" w:hAnsi="Times New Roman" w:cs="Times New Roman"/>
                <w:sz w:val="24"/>
                <w:szCs w:val="24"/>
              </w:rPr>
            </w:pPr>
            <w:r w:rsidRPr="00952FE6">
              <w:rPr>
                <w:rFonts w:ascii="Times New Roman" w:eastAsia="Times New Roman" w:hAnsi="Times New Roman" w:cs="Times New Roman"/>
                <w:color w:val="000000"/>
                <w:sz w:val="24"/>
                <w:szCs w:val="24"/>
              </w:rPr>
              <w:t xml:space="preserve">Student </w:t>
            </w:r>
            <w:r>
              <w:rPr>
                <w:rFonts w:ascii="Times New Roman" w:eastAsia="Times New Roman" w:hAnsi="Times New Roman" w:cs="Times New Roman"/>
                <w:color w:val="000000"/>
                <w:sz w:val="24"/>
                <w:szCs w:val="24"/>
              </w:rPr>
              <w:t>3</w:t>
            </w:r>
            <w:r w:rsidRPr="00952FE6">
              <w:rPr>
                <w:rFonts w:ascii="Times New Roman" w:eastAsia="Times New Roman" w:hAnsi="Times New Roman" w:cs="Times New Roman"/>
                <w:color w:val="000000"/>
                <w:sz w:val="24"/>
                <w:szCs w:val="24"/>
              </w:rPr>
              <w:t xml:space="preserve">               (Roll#)</w:t>
            </w:r>
          </w:p>
        </w:tc>
      </w:tr>
      <w:tr w:rsidR="00952FE6" w:rsidRPr="00952FE6" w14:paraId="1F5E55A6" w14:textId="77777777" w:rsidTr="00952FE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19CCF1" w14:textId="6A234F2D" w:rsidR="00952FE6" w:rsidRPr="00952FE6" w:rsidRDefault="00952FE6" w:rsidP="00952FE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D81303" w14:textId="1AE724BB" w:rsidR="00952FE6" w:rsidRPr="00952FE6" w:rsidRDefault="00952FE6" w:rsidP="00952FE6">
            <w:pPr>
              <w:spacing w:after="0" w:line="240" w:lineRule="auto"/>
              <w:rPr>
                <w:rFonts w:ascii="Times New Roman" w:eastAsia="Times New Roman" w:hAnsi="Times New Roman" w:cs="Times New Roman"/>
                <w:sz w:val="24"/>
                <w:szCs w:val="24"/>
              </w:rPr>
            </w:pPr>
            <w:r w:rsidRPr="00952FE6">
              <w:rPr>
                <w:rFonts w:ascii="Times New Roman" w:eastAsia="Times New Roman" w:hAnsi="Times New Roman" w:cs="Times New Roman"/>
                <w:color w:val="000000"/>
                <w:sz w:val="24"/>
                <w:szCs w:val="24"/>
              </w:rPr>
              <w:t xml:space="preserve">Student </w:t>
            </w:r>
            <w:r>
              <w:rPr>
                <w:rFonts w:ascii="Times New Roman" w:eastAsia="Times New Roman" w:hAnsi="Times New Roman" w:cs="Times New Roman"/>
                <w:color w:val="000000"/>
                <w:sz w:val="24"/>
                <w:szCs w:val="24"/>
              </w:rPr>
              <w:t>1</w:t>
            </w:r>
            <w:r w:rsidRPr="00952FE6">
              <w:rPr>
                <w:rFonts w:ascii="Times New Roman" w:eastAsia="Times New Roman" w:hAnsi="Times New Roman" w:cs="Times New Roman"/>
                <w:color w:val="000000"/>
                <w:sz w:val="24"/>
                <w:szCs w:val="24"/>
              </w:rPr>
              <w:t xml:space="preserve">               (Roll#)</w:t>
            </w:r>
          </w:p>
        </w:tc>
      </w:tr>
      <w:tr w:rsidR="00952FE6" w:rsidRPr="00952FE6" w14:paraId="7073A38F" w14:textId="77777777" w:rsidTr="00952FE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50F7D7" w14:textId="77777777" w:rsidR="00952FE6" w:rsidRPr="00952FE6" w:rsidRDefault="00952FE6" w:rsidP="002E5B6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40C288" w14:textId="6C299110" w:rsidR="00952FE6" w:rsidRPr="00952FE6" w:rsidRDefault="00952FE6" w:rsidP="002E5B6E">
            <w:pPr>
              <w:spacing w:after="0" w:line="240" w:lineRule="auto"/>
              <w:rPr>
                <w:rFonts w:ascii="Times New Roman" w:eastAsia="Times New Roman" w:hAnsi="Times New Roman" w:cs="Times New Roman"/>
                <w:color w:val="000000"/>
                <w:sz w:val="24"/>
                <w:szCs w:val="24"/>
              </w:rPr>
            </w:pPr>
            <w:r w:rsidRPr="00952FE6">
              <w:rPr>
                <w:rFonts w:ascii="Times New Roman" w:eastAsia="Times New Roman" w:hAnsi="Times New Roman" w:cs="Times New Roman"/>
                <w:color w:val="000000"/>
                <w:sz w:val="24"/>
                <w:szCs w:val="24"/>
              </w:rPr>
              <w:t xml:space="preserve">Student </w:t>
            </w:r>
            <w:r>
              <w:rPr>
                <w:rFonts w:ascii="Times New Roman" w:eastAsia="Times New Roman" w:hAnsi="Times New Roman" w:cs="Times New Roman"/>
                <w:color w:val="000000"/>
                <w:sz w:val="24"/>
                <w:szCs w:val="24"/>
              </w:rPr>
              <w:t xml:space="preserve">2   </w:t>
            </w:r>
            <w:r w:rsidRPr="00952FE6">
              <w:rPr>
                <w:rFonts w:ascii="Times New Roman" w:eastAsia="Times New Roman" w:hAnsi="Times New Roman" w:cs="Times New Roman"/>
                <w:color w:val="000000"/>
                <w:sz w:val="24"/>
                <w:szCs w:val="24"/>
              </w:rPr>
              <w:t>            (Roll#)</w:t>
            </w:r>
          </w:p>
        </w:tc>
      </w:tr>
      <w:tr w:rsidR="00952FE6" w:rsidRPr="00952FE6" w14:paraId="0B3A70B4" w14:textId="77777777" w:rsidTr="00952FE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E38732" w14:textId="77777777" w:rsidR="00952FE6" w:rsidRPr="00952FE6" w:rsidRDefault="00952FE6" w:rsidP="002E5B6E">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C6871E" w14:textId="4FC7306C" w:rsidR="00952FE6" w:rsidRPr="00952FE6" w:rsidRDefault="00952FE6" w:rsidP="002E5B6E">
            <w:pPr>
              <w:spacing w:after="0" w:line="240" w:lineRule="auto"/>
              <w:rPr>
                <w:rFonts w:ascii="Times New Roman" w:eastAsia="Times New Roman" w:hAnsi="Times New Roman" w:cs="Times New Roman"/>
                <w:color w:val="000000"/>
                <w:sz w:val="24"/>
                <w:szCs w:val="24"/>
              </w:rPr>
            </w:pPr>
            <w:r w:rsidRPr="00952FE6">
              <w:rPr>
                <w:rFonts w:ascii="Times New Roman" w:eastAsia="Times New Roman" w:hAnsi="Times New Roman" w:cs="Times New Roman"/>
                <w:color w:val="000000"/>
                <w:sz w:val="24"/>
                <w:szCs w:val="24"/>
              </w:rPr>
              <w:t xml:space="preserve">Student </w:t>
            </w:r>
            <w:r>
              <w:rPr>
                <w:rFonts w:ascii="Times New Roman" w:eastAsia="Times New Roman" w:hAnsi="Times New Roman" w:cs="Times New Roman"/>
                <w:color w:val="000000"/>
                <w:sz w:val="24"/>
                <w:szCs w:val="24"/>
              </w:rPr>
              <w:t>3</w:t>
            </w:r>
            <w:r w:rsidRPr="00952FE6">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952FE6">
              <w:rPr>
                <w:rFonts w:ascii="Times New Roman" w:eastAsia="Times New Roman" w:hAnsi="Times New Roman" w:cs="Times New Roman"/>
                <w:color w:val="000000"/>
                <w:sz w:val="24"/>
                <w:szCs w:val="24"/>
              </w:rPr>
              <w:t xml:space="preserve"> (Roll#)</w:t>
            </w:r>
          </w:p>
        </w:tc>
      </w:tr>
    </w:tbl>
    <w:p w14:paraId="01088904" w14:textId="0F2C79FF" w:rsidR="00952FE6" w:rsidRPr="00952FE6" w:rsidRDefault="00952FE6" w:rsidP="00952FE6">
      <w:pPr>
        <w:spacing w:after="240" w:line="240" w:lineRule="auto"/>
        <w:rPr>
          <w:rFonts w:ascii="Times New Roman" w:eastAsia="Times New Roman" w:hAnsi="Times New Roman" w:cs="Times New Roman"/>
          <w:sz w:val="24"/>
          <w:szCs w:val="24"/>
        </w:rPr>
      </w:pPr>
      <w:r w:rsidRPr="00952FE6">
        <w:rPr>
          <w:rFonts w:ascii="Times New Roman" w:eastAsia="Times New Roman" w:hAnsi="Times New Roman" w:cs="Times New Roman"/>
          <w:sz w:val="24"/>
          <w:szCs w:val="24"/>
        </w:rPr>
        <w:br/>
      </w:r>
      <w:r w:rsidRPr="00952FE6">
        <w:rPr>
          <w:rFonts w:ascii="Times New Roman" w:eastAsia="Times New Roman" w:hAnsi="Times New Roman" w:cs="Times New Roman"/>
          <w:sz w:val="24"/>
          <w:szCs w:val="24"/>
        </w:rPr>
        <w:br/>
      </w:r>
      <w:r w:rsidRPr="00952FE6">
        <w:rPr>
          <w:rFonts w:ascii="Times New Roman" w:eastAsia="Times New Roman" w:hAnsi="Times New Roman" w:cs="Times New Roman"/>
          <w:sz w:val="24"/>
          <w:szCs w:val="24"/>
        </w:rPr>
        <w:br/>
      </w:r>
      <w:r w:rsidRPr="00952FE6">
        <w:rPr>
          <w:rFonts w:ascii="Times New Roman" w:eastAsia="Times New Roman" w:hAnsi="Times New Roman" w:cs="Times New Roman"/>
          <w:sz w:val="24"/>
          <w:szCs w:val="24"/>
        </w:rPr>
        <w:br/>
      </w:r>
      <w:r w:rsidRPr="00952FE6">
        <w:rPr>
          <w:rFonts w:ascii="Times New Roman" w:eastAsia="Times New Roman" w:hAnsi="Times New Roman" w:cs="Times New Roman"/>
          <w:sz w:val="24"/>
          <w:szCs w:val="24"/>
        </w:rPr>
        <w:br/>
      </w:r>
      <w:r w:rsidRPr="00952FE6">
        <w:rPr>
          <w:rFonts w:ascii="Times New Roman" w:eastAsia="Times New Roman" w:hAnsi="Times New Roman" w:cs="Times New Roman"/>
          <w:sz w:val="24"/>
          <w:szCs w:val="24"/>
        </w:rPr>
        <w:br/>
      </w:r>
      <w:r w:rsidRPr="00952FE6">
        <w:rPr>
          <w:rFonts w:ascii="Times New Roman" w:eastAsia="Times New Roman" w:hAnsi="Times New Roman" w:cs="Times New Roman"/>
          <w:sz w:val="24"/>
          <w:szCs w:val="24"/>
        </w:rPr>
        <w:br/>
      </w:r>
    </w:p>
    <w:p w14:paraId="3F7D0B69" w14:textId="77777777" w:rsidR="00952FE6" w:rsidRPr="00400A46" w:rsidRDefault="00952FE6" w:rsidP="00400A46">
      <w:pPr>
        <w:pStyle w:val="Heading1"/>
        <w:rPr>
          <w:rFonts w:eastAsia="Times New Roman"/>
          <w:b/>
          <w:bCs/>
          <w:sz w:val="24"/>
          <w:szCs w:val="24"/>
        </w:rPr>
      </w:pPr>
      <w:bookmarkStart w:id="13" w:name="_Toc119083776"/>
      <w:r w:rsidRPr="00400A46">
        <w:rPr>
          <w:rFonts w:eastAsia="Times New Roman"/>
          <w:b/>
          <w:bCs/>
        </w:rPr>
        <w:t>5.3 Tools Required</w:t>
      </w:r>
      <w:bookmarkEnd w:id="13"/>
    </w:p>
    <w:p w14:paraId="3B2B9463" w14:textId="77777777" w:rsidR="00952FE6" w:rsidRPr="00952FE6" w:rsidRDefault="00952FE6" w:rsidP="00400A46">
      <w:pPr>
        <w:pStyle w:val="Heading1"/>
        <w:rPr>
          <w:rFonts w:eastAsia="Times New Roman"/>
          <w:sz w:val="24"/>
          <w:szCs w:val="24"/>
        </w:rPr>
      </w:pPr>
      <w:r w:rsidRPr="00400A46">
        <w:rPr>
          <w:rFonts w:eastAsia="Times New Roman"/>
          <w:b/>
          <w:bCs/>
          <w:sz w:val="24"/>
          <w:szCs w:val="24"/>
        </w:rPr>
        <w:br/>
      </w:r>
    </w:p>
    <w:p w14:paraId="11E865B8" w14:textId="77777777" w:rsidR="00952FE6" w:rsidRPr="00952FE6" w:rsidRDefault="00952FE6" w:rsidP="00952FE6">
      <w:pPr>
        <w:numPr>
          <w:ilvl w:val="0"/>
          <w:numId w:val="2"/>
        </w:numPr>
        <w:spacing w:after="0" w:line="240" w:lineRule="auto"/>
        <w:jc w:val="both"/>
        <w:textAlignment w:val="baseline"/>
        <w:rPr>
          <w:rFonts w:ascii="Arial" w:eastAsia="Times New Roman" w:hAnsi="Arial" w:cs="Arial"/>
          <w:color w:val="000000"/>
          <w:sz w:val="24"/>
          <w:szCs w:val="24"/>
        </w:rPr>
      </w:pPr>
      <w:r w:rsidRPr="00952FE6">
        <w:rPr>
          <w:rFonts w:ascii="Times New Roman" w:eastAsia="Times New Roman" w:hAnsi="Times New Roman" w:cs="Times New Roman"/>
          <w:color w:val="000000"/>
          <w:sz w:val="24"/>
          <w:szCs w:val="24"/>
        </w:rPr>
        <w:t>Technical guidelines (Research papers)</w:t>
      </w:r>
    </w:p>
    <w:p w14:paraId="1B930FD3" w14:textId="6DDA0EF5" w:rsidR="00952FE6" w:rsidRPr="00952FE6" w:rsidRDefault="00952FE6" w:rsidP="00952FE6">
      <w:pPr>
        <w:numPr>
          <w:ilvl w:val="0"/>
          <w:numId w:val="2"/>
        </w:numPr>
        <w:spacing w:after="0" w:line="240" w:lineRule="auto"/>
        <w:jc w:val="both"/>
        <w:textAlignment w:val="baseline"/>
        <w:rPr>
          <w:rFonts w:ascii="Arial" w:eastAsia="Times New Roman" w:hAnsi="Arial" w:cs="Arial"/>
          <w:color w:val="000000"/>
          <w:sz w:val="24"/>
          <w:szCs w:val="24"/>
        </w:rPr>
      </w:pPr>
    </w:p>
    <w:p w14:paraId="73D2CC2B" w14:textId="77777777" w:rsidR="00952FE6" w:rsidRPr="00952FE6" w:rsidRDefault="00952FE6" w:rsidP="00952FE6">
      <w:pPr>
        <w:numPr>
          <w:ilvl w:val="0"/>
          <w:numId w:val="2"/>
        </w:numPr>
        <w:spacing w:after="0" w:line="240" w:lineRule="auto"/>
        <w:jc w:val="both"/>
        <w:textAlignment w:val="baseline"/>
        <w:rPr>
          <w:rFonts w:ascii="Arial" w:eastAsia="Times New Roman" w:hAnsi="Arial" w:cs="Arial"/>
          <w:color w:val="000000"/>
          <w:sz w:val="24"/>
          <w:szCs w:val="24"/>
        </w:rPr>
      </w:pPr>
      <w:r w:rsidRPr="00952FE6">
        <w:rPr>
          <w:rFonts w:ascii="Times New Roman" w:eastAsia="Times New Roman" w:hAnsi="Times New Roman" w:cs="Times New Roman"/>
          <w:color w:val="000000"/>
          <w:sz w:val="24"/>
          <w:szCs w:val="24"/>
        </w:rPr>
        <w:t>MS VISIO for creating Flowcharts.</w:t>
      </w:r>
    </w:p>
    <w:p w14:paraId="78EF8880" w14:textId="77777777" w:rsidR="00952FE6" w:rsidRPr="00952FE6" w:rsidRDefault="00952FE6" w:rsidP="00952FE6">
      <w:pPr>
        <w:spacing w:after="0" w:line="240" w:lineRule="auto"/>
        <w:rPr>
          <w:rFonts w:ascii="Times New Roman" w:eastAsia="Times New Roman" w:hAnsi="Times New Roman" w:cs="Times New Roman"/>
          <w:sz w:val="24"/>
          <w:szCs w:val="24"/>
        </w:rPr>
      </w:pPr>
    </w:p>
    <w:p w14:paraId="18549282" w14:textId="77777777" w:rsidR="00952FE6" w:rsidRPr="00400A46" w:rsidRDefault="00952FE6" w:rsidP="00400A46">
      <w:pPr>
        <w:pStyle w:val="Heading1"/>
        <w:rPr>
          <w:rFonts w:eastAsia="Times New Roman"/>
          <w:b/>
          <w:bCs/>
          <w:sz w:val="24"/>
          <w:szCs w:val="24"/>
        </w:rPr>
      </w:pPr>
      <w:bookmarkStart w:id="14" w:name="_Toc119083777"/>
      <w:r w:rsidRPr="00400A46">
        <w:rPr>
          <w:rFonts w:eastAsia="Times New Roman"/>
          <w:b/>
          <w:bCs/>
        </w:rPr>
        <w:t>5.6 Project Feasibility:</w:t>
      </w:r>
      <w:bookmarkEnd w:id="14"/>
    </w:p>
    <w:p w14:paraId="7F855060" w14:textId="77777777" w:rsidR="00952FE6" w:rsidRPr="00400A46" w:rsidRDefault="00952FE6" w:rsidP="00400A46">
      <w:pPr>
        <w:pStyle w:val="Heading1"/>
        <w:rPr>
          <w:rFonts w:eastAsia="Times New Roman"/>
          <w:b/>
          <w:bCs/>
          <w:sz w:val="24"/>
          <w:szCs w:val="24"/>
        </w:rPr>
      </w:pPr>
    </w:p>
    <w:p w14:paraId="26A8B6EF" w14:textId="77777777" w:rsidR="00952FE6" w:rsidRPr="00400A46" w:rsidRDefault="00952FE6" w:rsidP="00400A46">
      <w:pPr>
        <w:pStyle w:val="Heading1"/>
        <w:rPr>
          <w:rFonts w:eastAsia="Times New Roman"/>
          <w:b/>
          <w:bCs/>
          <w:sz w:val="24"/>
          <w:szCs w:val="24"/>
        </w:rPr>
      </w:pPr>
    </w:p>
    <w:p w14:paraId="317EB209" w14:textId="77777777" w:rsidR="00952FE6" w:rsidRPr="00400A46" w:rsidRDefault="00952FE6" w:rsidP="00400A46">
      <w:pPr>
        <w:pStyle w:val="Heading1"/>
        <w:rPr>
          <w:rFonts w:eastAsia="Times New Roman"/>
          <w:b/>
          <w:bCs/>
          <w:sz w:val="24"/>
          <w:szCs w:val="24"/>
        </w:rPr>
      </w:pPr>
      <w:bookmarkStart w:id="15" w:name="_Toc119083778"/>
      <w:r w:rsidRPr="00400A46">
        <w:rPr>
          <w:rFonts w:eastAsia="Times New Roman"/>
          <w:b/>
          <w:bCs/>
        </w:rPr>
        <w:t>6.0 Reference(s)</w:t>
      </w:r>
      <w:bookmarkEnd w:id="15"/>
    </w:p>
    <w:p w14:paraId="546E6FC9" w14:textId="617CC3B0" w:rsidR="00E113A6" w:rsidRPr="00952FE6" w:rsidRDefault="00952FE6" w:rsidP="00952FE6">
      <w:pPr>
        <w:spacing w:after="0" w:line="240" w:lineRule="auto"/>
        <w:rPr>
          <w:rFonts w:ascii="Times New Roman" w:eastAsia="Times New Roman" w:hAnsi="Times New Roman" w:cs="Times New Roman"/>
          <w:sz w:val="24"/>
          <w:szCs w:val="24"/>
        </w:rPr>
      </w:pPr>
      <w:r w:rsidRPr="00952FE6">
        <w:rPr>
          <w:rFonts w:ascii="Times New Roman" w:eastAsia="Times New Roman" w:hAnsi="Times New Roman" w:cs="Times New Roman"/>
          <w:sz w:val="24"/>
          <w:szCs w:val="24"/>
        </w:rPr>
        <w:br/>
      </w:r>
    </w:p>
    <w:sectPr w:rsidR="00E113A6" w:rsidRPr="00952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Raleway-regular">
    <w:altName w:val="Trebuchet M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16B77"/>
    <w:multiLevelType w:val="multilevel"/>
    <w:tmpl w:val="E8E8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E4A47"/>
    <w:multiLevelType w:val="hybridMultilevel"/>
    <w:tmpl w:val="AC8A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C52F33"/>
    <w:multiLevelType w:val="multilevel"/>
    <w:tmpl w:val="F468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524E8E"/>
    <w:multiLevelType w:val="hybridMultilevel"/>
    <w:tmpl w:val="A9DE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BD419E"/>
    <w:multiLevelType w:val="multilevel"/>
    <w:tmpl w:val="37F29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D76D25"/>
    <w:multiLevelType w:val="hybridMultilevel"/>
    <w:tmpl w:val="DDDAA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023-19-0040">
    <w15:presenceInfo w15:providerId="None" w15:userId="023-19-00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0CB"/>
    <w:rsid w:val="00005447"/>
    <w:rsid w:val="000253CF"/>
    <w:rsid w:val="00042215"/>
    <w:rsid w:val="000A7A3F"/>
    <w:rsid w:val="000C6DA0"/>
    <w:rsid w:val="001040CB"/>
    <w:rsid w:val="001E5FCC"/>
    <w:rsid w:val="002D5DEF"/>
    <w:rsid w:val="002E5B6E"/>
    <w:rsid w:val="003237FE"/>
    <w:rsid w:val="00380A16"/>
    <w:rsid w:val="0039227F"/>
    <w:rsid w:val="00400A46"/>
    <w:rsid w:val="00427A8F"/>
    <w:rsid w:val="004D46AC"/>
    <w:rsid w:val="00504357"/>
    <w:rsid w:val="005650B0"/>
    <w:rsid w:val="005D0A52"/>
    <w:rsid w:val="005E470D"/>
    <w:rsid w:val="00660554"/>
    <w:rsid w:val="007441A5"/>
    <w:rsid w:val="008219B9"/>
    <w:rsid w:val="00822B08"/>
    <w:rsid w:val="00827BEF"/>
    <w:rsid w:val="00842394"/>
    <w:rsid w:val="00847F5E"/>
    <w:rsid w:val="0086267B"/>
    <w:rsid w:val="00952FE6"/>
    <w:rsid w:val="00980F3B"/>
    <w:rsid w:val="009D7572"/>
    <w:rsid w:val="009F3F70"/>
    <w:rsid w:val="00A14145"/>
    <w:rsid w:val="00A874F5"/>
    <w:rsid w:val="00AD4F23"/>
    <w:rsid w:val="00B26ADB"/>
    <w:rsid w:val="00D93AAB"/>
    <w:rsid w:val="00DB4CEB"/>
    <w:rsid w:val="00DC63E0"/>
    <w:rsid w:val="00E113A6"/>
    <w:rsid w:val="00F9439B"/>
    <w:rsid w:val="00FC3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8E138"/>
  <w15:chartTrackingRefBased/>
  <w15:docId w15:val="{BFB085B6-5808-43AB-98A4-CF23F04FF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215"/>
    <w:pPr>
      <w:keepNext/>
      <w:keepLines/>
      <w:spacing w:before="240" w:after="0"/>
      <w:outlineLvl w:val="0"/>
    </w:pPr>
    <w:rPr>
      <w:rFonts w:ascii="Times New Roman" w:eastAsiaTheme="majorEastAsia" w:hAnsi="Times New Roman" w:cstheme="majorBidi"/>
      <w:sz w:val="28"/>
      <w:szCs w:val="32"/>
      <w:u w:val="single"/>
    </w:rPr>
  </w:style>
  <w:style w:type="paragraph" w:styleId="Heading2">
    <w:name w:val="heading 2"/>
    <w:basedOn w:val="Normal"/>
    <w:next w:val="Normal"/>
    <w:link w:val="Heading2Char"/>
    <w:uiPriority w:val="9"/>
    <w:unhideWhenUsed/>
    <w:qFormat/>
    <w:rsid w:val="000C6D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2F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52FE6"/>
  </w:style>
  <w:style w:type="paragraph" w:styleId="Revision">
    <w:name w:val="Revision"/>
    <w:hidden/>
    <w:uiPriority w:val="99"/>
    <w:semiHidden/>
    <w:rsid w:val="00042215"/>
    <w:pPr>
      <w:spacing w:after="0" w:line="240" w:lineRule="auto"/>
    </w:pPr>
  </w:style>
  <w:style w:type="paragraph" w:styleId="BalloonText">
    <w:name w:val="Balloon Text"/>
    <w:basedOn w:val="Normal"/>
    <w:link w:val="BalloonTextChar"/>
    <w:uiPriority w:val="99"/>
    <w:semiHidden/>
    <w:unhideWhenUsed/>
    <w:rsid w:val="000422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2215"/>
    <w:rPr>
      <w:rFonts w:ascii="Segoe UI" w:hAnsi="Segoe UI" w:cs="Segoe UI"/>
      <w:sz w:val="18"/>
      <w:szCs w:val="18"/>
    </w:rPr>
  </w:style>
  <w:style w:type="character" w:customStyle="1" w:styleId="Heading1Char">
    <w:name w:val="Heading 1 Char"/>
    <w:basedOn w:val="DefaultParagraphFont"/>
    <w:link w:val="Heading1"/>
    <w:uiPriority w:val="9"/>
    <w:rsid w:val="00042215"/>
    <w:rPr>
      <w:rFonts w:ascii="Times New Roman" w:eastAsiaTheme="majorEastAsia" w:hAnsi="Times New Roman" w:cstheme="majorBidi"/>
      <w:sz w:val="28"/>
      <w:szCs w:val="32"/>
      <w:u w:val="single"/>
    </w:rPr>
  </w:style>
  <w:style w:type="paragraph" w:styleId="TOCHeading">
    <w:name w:val="TOC Heading"/>
    <w:basedOn w:val="Heading1"/>
    <w:next w:val="Normal"/>
    <w:uiPriority w:val="39"/>
    <w:unhideWhenUsed/>
    <w:qFormat/>
    <w:rsid w:val="00400A46"/>
    <w:pPr>
      <w:outlineLvl w:val="9"/>
    </w:pPr>
    <w:rPr>
      <w:rFonts w:asciiTheme="majorHAnsi" w:hAnsiTheme="majorHAnsi"/>
      <w:color w:val="2E74B5" w:themeColor="accent1" w:themeShade="BF"/>
      <w:sz w:val="32"/>
      <w:u w:val="none"/>
    </w:rPr>
  </w:style>
  <w:style w:type="paragraph" w:styleId="TOC2">
    <w:name w:val="toc 2"/>
    <w:basedOn w:val="Normal"/>
    <w:next w:val="Normal"/>
    <w:autoRedefine/>
    <w:uiPriority w:val="39"/>
    <w:unhideWhenUsed/>
    <w:rsid w:val="00400A46"/>
    <w:pPr>
      <w:spacing w:after="100"/>
      <w:ind w:left="220"/>
    </w:pPr>
    <w:rPr>
      <w:rFonts w:eastAsiaTheme="minorEastAsia" w:cs="Times New Roman"/>
    </w:rPr>
  </w:style>
  <w:style w:type="paragraph" w:styleId="TOC1">
    <w:name w:val="toc 1"/>
    <w:basedOn w:val="Normal"/>
    <w:next w:val="Normal"/>
    <w:autoRedefine/>
    <w:uiPriority w:val="39"/>
    <w:unhideWhenUsed/>
    <w:rsid w:val="00400A46"/>
    <w:pPr>
      <w:spacing w:after="100"/>
    </w:pPr>
    <w:rPr>
      <w:rFonts w:eastAsiaTheme="minorEastAsia" w:cs="Times New Roman"/>
    </w:rPr>
  </w:style>
  <w:style w:type="paragraph" w:styleId="TOC3">
    <w:name w:val="toc 3"/>
    <w:basedOn w:val="Normal"/>
    <w:next w:val="Normal"/>
    <w:autoRedefine/>
    <w:uiPriority w:val="39"/>
    <w:unhideWhenUsed/>
    <w:rsid w:val="00400A46"/>
    <w:pPr>
      <w:spacing w:after="100"/>
      <w:ind w:left="440"/>
    </w:pPr>
    <w:rPr>
      <w:rFonts w:eastAsiaTheme="minorEastAsia" w:cs="Times New Roman"/>
    </w:rPr>
  </w:style>
  <w:style w:type="character" w:styleId="Hyperlink">
    <w:name w:val="Hyperlink"/>
    <w:basedOn w:val="DefaultParagraphFont"/>
    <w:uiPriority w:val="99"/>
    <w:unhideWhenUsed/>
    <w:rsid w:val="002E5B6E"/>
    <w:rPr>
      <w:color w:val="0563C1" w:themeColor="hyperlink"/>
      <w:u w:val="single"/>
    </w:rPr>
  </w:style>
  <w:style w:type="character" w:customStyle="1" w:styleId="Heading2Char">
    <w:name w:val="Heading 2 Char"/>
    <w:basedOn w:val="DefaultParagraphFont"/>
    <w:link w:val="Heading2"/>
    <w:uiPriority w:val="9"/>
    <w:rsid w:val="000C6DA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C6DA0"/>
    <w:pPr>
      <w:ind w:left="720"/>
      <w:contextualSpacing/>
    </w:pPr>
  </w:style>
  <w:style w:type="character" w:styleId="UnresolvedMention">
    <w:name w:val="Unresolved Mention"/>
    <w:basedOn w:val="DefaultParagraphFont"/>
    <w:uiPriority w:val="99"/>
    <w:semiHidden/>
    <w:unhideWhenUsed/>
    <w:rsid w:val="009D75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943452">
      <w:bodyDiv w:val="1"/>
      <w:marLeft w:val="0"/>
      <w:marRight w:val="0"/>
      <w:marTop w:val="0"/>
      <w:marBottom w:val="0"/>
      <w:divBdr>
        <w:top w:val="none" w:sz="0" w:space="0" w:color="auto"/>
        <w:left w:val="none" w:sz="0" w:space="0" w:color="auto"/>
        <w:bottom w:val="none" w:sz="0" w:space="0" w:color="auto"/>
        <w:right w:val="none" w:sz="0" w:space="0" w:color="auto"/>
      </w:divBdr>
      <w:divsChild>
        <w:div w:id="1875579501">
          <w:marLeft w:val="-115"/>
          <w:marRight w:val="0"/>
          <w:marTop w:val="0"/>
          <w:marBottom w:val="0"/>
          <w:divBdr>
            <w:top w:val="none" w:sz="0" w:space="0" w:color="auto"/>
            <w:left w:val="none" w:sz="0" w:space="0" w:color="auto"/>
            <w:bottom w:val="none" w:sz="0" w:space="0" w:color="auto"/>
            <w:right w:val="none" w:sz="0" w:space="0" w:color="auto"/>
          </w:divBdr>
        </w:div>
        <w:div w:id="1650590540">
          <w:marLeft w:val="-115"/>
          <w:marRight w:val="0"/>
          <w:marTop w:val="0"/>
          <w:marBottom w:val="0"/>
          <w:divBdr>
            <w:top w:val="none" w:sz="0" w:space="0" w:color="auto"/>
            <w:left w:val="none" w:sz="0" w:space="0" w:color="auto"/>
            <w:bottom w:val="none" w:sz="0" w:space="0" w:color="auto"/>
            <w:right w:val="none" w:sz="0" w:space="0" w:color="auto"/>
          </w:divBdr>
        </w:div>
        <w:div w:id="742603968">
          <w:marLeft w:val="-115"/>
          <w:marRight w:val="0"/>
          <w:marTop w:val="0"/>
          <w:marBottom w:val="0"/>
          <w:divBdr>
            <w:top w:val="none" w:sz="0" w:space="0" w:color="auto"/>
            <w:left w:val="none" w:sz="0" w:space="0" w:color="auto"/>
            <w:bottom w:val="none" w:sz="0" w:space="0" w:color="auto"/>
            <w:right w:val="none" w:sz="0" w:space="0" w:color="auto"/>
          </w:divBdr>
        </w:div>
        <w:div w:id="1859807883">
          <w:marLeft w:val="-115"/>
          <w:marRight w:val="0"/>
          <w:marTop w:val="0"/>
          <w:marBottom w:val="0"/>
          <w:divBdr>
            <w:top w:val="none" w:sz="0" w:space="0" w:color="auto"/>
            <w:left w:val="none" w:sz="0" w:space="0" w:color="auto"/>
            <w:bottom w:val="none" w:sz="0" w:space="0" w:color="auto"/>
            <w:right w:val="none" w:sz="0" w:space="0" w:color="auto"/>
          </w:divBdr>
        </w:div>
        <w:div w:id="156502232">
          <w:marLeft w:val="-115"/>
          <w:marRight w:val="0"/>
          <w:marTop w:val="0"/>
          <w:marBottom w:val="0"/>
          <w:divBdr>
            <w:top w:val="none" w:sz="0" w:space="0" w:color="auto"/>
            <w:left w:val="none" w:sz="0" w:space="0" w:color="auto"/>
            <w:bottom w:val="none" w:sz="0" w:space="0" w:color="auto"/>
            <w:right w:val="none" w:sz="0" w:space="0" w:color="auto"/>
          </w:divBdr>
        </w:div>
      </w:divsChild>
    </w:div>
    <w:div w:id="1977417910">
      <w:bodyDiv w:val="1"/>
      <w:marLeft w:val="0"/>
      <w:marRight w:val="0"/>
      <w:marTop w:val="0"/>
      <w:marBottom w:val="0"/>
      <w:divBdr>
        <w:top w:val="none" w:sz="0" w:space="0" w:color="auto"/>
        <w:left w:val="none" w:sz="0" w:space="0" w:color="auto"/>
        <w:bottom w:val="none" w:sz="0" w:space="0" w:color="auto"/>
        <w:right w:val="none" w:sz="0" w:space="0" w:color="auto"/>
      </w:divBdr>
      <w:divsChild>
        <w:div w:id="1831822549">
          <w:marLeft w:val="0"/>
          <w:marRight w:val="0"/>
          <w:marTop w:val="0"/>
          <w:marBottom w:val="0"/>
          <w:divBdr>
            <w:top w:val="none" w:sz="0" w:space="0" w:color="auto"/>
            <w:left w:val="none" w:sz="0" w:space="0" w:color="auto"/>
            <w:bottom w:val="none" w:sz="0" w:space="0" w:color="auto"/>
            <w:right w:val="none" w:sz="0" w:space="0" w:color="auto"/>
          </w:divBdr>
        </w:div>
        <w:div w:id="1831020310">
          <w:marLeft w:val="0"/>
          <w:marRight w:val="0"/>
          <w:marTop w:val="0"/>
          <w:marBottom w:val="0"/>
          <w:divBdr>
            <w:top w:val="none" w:sz="0" w:space="0" w:color="auto"/>
            <w:left w:val="none" w:sz="0" w:space="0" w:color="auto"/>
            <w:bottom w:val="none" w:sz="0" w:space="0" w:color="auto"/>
            <w:right w:val="none" w:sz="0" w:space="0" w:color="auto"/>
          </w:divBdr>
        </w:div>
        <w:div w:id="281694116">
          <w:marLeft w:val="0"/>
          <w:marRight w:val="0"/>
          <w:marTop w:val="0"/>
          <w:marBottom w:val="0"/>
          <w:divBdr>
            <w:top w:val="none" w:sz="0" w:space="0" w:color="auto"/>
            <w:left w:val="none" w:sz="0" w:space="0" w:color="auto"/>
            <w:bottom w:val="none" w:sz="0" w:space="0" w:color="auto"/>
            <w:right w:val="none" w:sz="0" w:space="0" w:color="auto"/>
          </w:divBdr>
        </w:div>
        <w:div w:id="1800882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appinventiv.com/blog/cost-to-develop-airbnb-app-clone/#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24F8A-6AFD-4C15-9DC4-B26D2DD1B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9</Pages>
  <Words>1915</Words>
  <Characters>10921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proposal_fyp</vt:lpstr>
    </vt:vector>
  </TitlesOfParts>
  <Company/>
  <LinksUpToDate>false</LinksUpToDate>
  <CharactersWithSpaces>12811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proposal_fyp</dc:title>
  <dc:subject/>
  <dc:creator>Ali Raza; SAIQA(023-19-0040)</dc:creator>
  <cp:keywords/>
  <dc:description/>
  <cp:lastModifiedBy>023-19-0040</cp:lastModifiedBy>
  <cp:revision>13</cp:revision>
  <dcterms:created xsi:type="dcterms:W3CDTF">2022-10-14T05:47:00Z</dcterms:created>
  <dcterms:modified xsi:type="dcterms:W3CDTF">2022-11-11T13:29:00Z</dcterms:modified>
</cp:coreProperties>
</file>